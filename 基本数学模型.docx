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8A09" w14:textId="6852191C" w:rsidR="005D2FDE" w:rsidRDefault="005D2FDE">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基础模型</w:t>
      </w:r>
      <w:r>
        <w:rPr>
          <w:rFonts w:ascii="Times New Roman" w:eastAsia="宋体" w:hAnsi="Times New Roman" w:cs="Times New Roman" w:hint="eastAsia"/>
          <w:b/>
          <w:bCs/>
          <w:sz w:val="24"/>
          <w:szCs w:val="28"/>
        </w:rPr>
        <w:t>v</w:t>
      </w:r>
      <w:r>
        <w:rPr>
          <w:rFonts w:ascii="Times New Roman" w:eastAsia="宋体" w:hAnsi="Times New Roman" w:cs="Times New Roman"/>
          <w:b/>
          <w:bCs/>
          <w:sz w:val="24"/>
          <w:szCs w:val="28"/>
        </w:rPr>
        <w:t>1</w:t>
      </w:r>
    </w:p>
    <w:p w14:paraId="0CA2BAF6" w14:textId="1B848D11" w:rsidR="00322521" w:rsidRPr="00FE6483" w:rsidRDefault="007F3DC4">
      <w:pPr>
        <w:rPr>
          <w:rFonts w:ascii="Times New Roman" w:eastAsia="宋体" w:hAnsi="Times New Roman" w:cs="Times New Roman"/>
          <w:b/>
          <w:bCs/>
          <w:sz w:val="24"/>
          <w:szCs w:val="28"/>
        </w:rPr>
      </w:pPr>
      <w:r w:rsidRPr="00FE6483">
        <w:rPr>
          <w:rFonts w:ascii="Times New Roman" w:eastAsia="宋体" w:hAnsi="Times New Roman" w:cs="Times New Roman"/>
          <w:b/>
          <w:bCs/>
          <w:sz w:val="24"/>
          <w:szCs w:val="28"/>
        </w:rPr>
        <w:t>一、</w:t>
      </w:r>
      <w:r w:rsidR="00322521" w:rsidRPr="00FE6483">
        <w:rPr>
          <w:rFonts w:ascii="Times New Roman" w:eastAsia="宋体" w:hAnsi="Times New Roman" w:cs="Times New Roman"/>
          <w:b/>
          <w:bCs/>
          <w:sz w:val="24"/>
          <w:szCs w:val="28"/>
        </w:rPr>
        <w:t>问题描述：</w:t>
      </w:r>
    </w:p>
    <w:p w14:paraId="61D43B35" w14:textId="3B580945" w:rsidR="00322521" w:rsidRDefault="00FE6483">
      <w:pPr>
        <w:rPr>
          <w:rFonts w:ascii="Times New Roman" w:eastAsia="宋体" w:hAnsi="Times New Roman" w:cs="Times New Roman"/>
        </w:rPr>
      </w:pPr>
      <w:r w:rsidRPr="00FE6483">
        <w:rPr>
          <w:rFonts w:ascii="Times New Roman" w:eastAsia="宋体" w:hAnsi="Times New Roman" w:cs="Times New Roman"/>
        </w:rPr>
        <w:tab/>
      </w:r>
      <w:r w:rsidRPr="00FE6483">
        <w:rPr>
          <w:rFonts w:ascii="Times New Roman" w:eastAsia="宋体" w:hAnsi="Times New Roman" w:cs="Times New Roman"/>
        </w:rPr>
        <w:t>假设</w:t>
      </w:r>
      <w:r w:rsidR="007E6E95">
        <w:rPr>
          <w:rFonts w:ascii="Times New Roman" w:eastAsia="宋体" w:hAnsi="Times New Roman" w:cs="Times New Roman" w:hint="eastAsia"/>
        </w:rPr>
        <w:t>在</w:t>
      </w:r>
      <w:r>
        <w:rPr>
          <w:rFonts w:ascii="Times New Roman" w:eastAsia="宋体" w:hAnsi="Times New Roman" w:cs="Times New Roman" w:hint="eastAsia"/>
        </w:rPr>
        <w:t>某天</w:t>
      </w:r>
      <w:r w:rsidR="00AB4D3A">
        <w:rPr>
          <w:rFonts w:ascii="Times New Roman" w:eastAsia="宋体" w:hAnsi="Times New Roman" w:cs="Times New Roman" w:hint="eastAsia"/>
        </w:rPr>
        <w:t>一个区域内</w:t>
      </w:r>
      <w:r w:rsidR="007E6E95">
        <w:rPr>
          <w:rFonts w:ascii="Times New Roman" w:eastAsia="宋体" w:hAnsi="Times New Roman" w:cs="Times New Roman" w:hint="eastAsia"/>
        </w:rPr>
        <w:t>有</w:t>
      </w:r>
      <w:r w:rsidR="00E05EC2">
        <w:rPr>
          <w:rFonts w:ascii="Times New Roman" w:eastAsia="宋体" w:hAnsi="Times New Roman" w:cs="Times New Roman" w:hint="eastAsia"/>
        </w:rPr>
        <w:t>一系列运输订单需要处理，</w:t>
      </w:r>
      <w:r w:rsidR="00F35D5F">
        <w:rPr>
          <w:rFonts w:ascii="Times New Roman" w:eastAsia="宋体" w:hAnsi="Times New Roman" w:cs="Times New Roman" w:hint="eastAsia"/>
        </w:rPr>
        <w:t>一个订单可以认为是有指定重量的货物需要从一个货物起点运往一个</w:t>
      </w:r>
      <w:r w:rsidR="00F6583B">
        <w:rPr>
          <w:rFonts w:ascii="Times New Roman" w:eastAsia="宋体" w:hAnsi="Times New Roman" w:cs="Times New Roman" w:hint="eastAsia"/>
        </w:rPr>
        <w:t>货物</w:t>
      </w:r>
      <w:r w:rsidR="00F35D5F">
        <w:rPr>
          <w:rFonts w:ascii="Times New Roman" w:eastAsia="宋体" w:hAnsi="Times New Roman" w:cs="Times New Roman" w:hint="eastAsia"/>
        </w:rPr>
        <w:t>终点，</w:t>
      </w:r>
      <w:r w:rsidR="00E05EC2">
        <w:rPr>
          <w:rFonts w:ascii="Times New Roman" w:eastAsia="宋体" w:hAnsi="Times New Roman" w:cs="Times New Roman" w:hint="eastAsia"/>
        </w:rPr>
        <w:t>已知任意两个</w:t>
      </w:r>
      <w:r w:rsidR="00F35D5F">
        <w:rPr>
          <w:rFonts w:ascii="Times New Roman" w:eastAsia="宋体" w:hAnsi="Times New Roman" w:cs="Times New Roman" w:hint="eastAsia"/>
        </w:rPr>
        <w:t>运输点</w:t>
      </w:r>
      <w:r w:rsidR="00E05EC2">
        <w:rPr>
          <w:rFonts w:ascii="Times New Roman" w:eastAsia="宋体" w:hAnsi="Times New Roman" w:cs="Times New Roman" w:hint="eastAsia"/>
        </w:rPr>
        <w:t>间的运输距离，每辆车的最大载货量</w:t>
      </w:r>
      <w:r w:rsidR="001A54A7">
        <w:rPr>
          <w:rFonts w:ascii="Times New Roman" w:eastAsia="宋体" w:hAnsi="Times New Roman" w:cs="Times New Roman" w:hint="eastAsia"/>
        </w:rPr>
        <w:t>、</w:t>
      </w:r>
      <w:r w:rsidR="00A81433">
        <w:rPr>
          <w:rFonts w:ascii="Times New Roman" w:eastAsia="宋体" w:hAnsi="Times New Roman" w:cs="Times New Roman" w:hint="eastAsia"/>
        </w:rPr>
        <w:t>每辆车的最大电量，</w:t>
      </w:r>
      <w:r w:rsidR="00E05EC2">
        <w:rPr>
          <w:rFonts w:ascii="Times New Roman" w:eastAsia="宋体" w:hAnsi="Times New Roman" w:cs="Times New Roman" w:hint="eastAsia"/>
        </w:rPr>
        <w:t>寻找将全部货物运输到货物终点的最少运货车辆数。</w:t>
      </w:r>
    </w:p>
    <w:p w14:paraId="52E3739F" w14:textId="77777777" w:rsidR="006B0A72" w:rsidRPr="00FE6483" w:rsidRDefault="006B0A72">
      <w:pPr>
        <w:rPr>
          <w:rFonts w:ascii="Times New Roman" w:eastAsia="宋体" w:hAnsi="Times New Roman" w:cs="Times New Roman"/>
        </w:rPr>
      </w:pPr>
    </w:p>
    <w:p w14:paraId="0F66D490" w14:textId="2B713FA1" w:rsidR="00322521" w:rsidRPr="00F35D5F" w:rsidRDefault="007F3DC4">
      <w:pPr>
        <w:rPr>
          <w:rFonts w:ascii="Times New Roman" w:eastAsia="宋体" w:hAnsi="Times New Roman" w:cs="Times New Roman"/>
          <w:b/>
          <w:bCs/>
          <w:sz w:val="24"/>
          <w:szCs w:val="28"/>
        </w:rPr>
      </w:pPr>
      <w:r w:rsidRPr="00F35D5F">
        <w:rPr>
          <w:rFonts w:ascii="Times New Roman" w:eastAsia="宋体" w:hAnsi="Times New Roman" w:cs="Times New Roman"/>
          <w:b/>
          <w:bCs/>
          <w:sz w:val="24"/>
          <w:szCs w:val="28"/>
        </w:rPr>
        <w:t>二、</w:t>
      </w:r>
      <w:r w:rsidR="00322521" w:rsidRPr="00F35D5F">
        <w:rPr>
          <w:rFonts w:ascii="Times New Roman" w:eastAsia="宋体" w:hAnsi="Times New Roman" w:cs="Times New Roman"/>
          <w:b/>
          <w:bCs/>
          <w:sz w:val="24"/>
          <w:szCs w:val="28"/>
        </w:rPr>
        <w:t>模型假设：</w:t>
      </w:r>
    </w:p>
    <w:p w14:paraId="72EB6429" w14:textId="53649A17" w:rsidR="00322521" w:rsidRDefault="007E6E95">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w:t>
      </w:r>
      <w:r w:rsidR="00A81433">
        <w:rPr>
          <w:rFonts w:ascii="Times New Roman" w:eastAsia="宋体" w:hAnsi="Times New Roman" w:cs="Times New Roman" w:hint="eastAsia"/>
        </w:rPr>
        <w:t>，自重相同；</w:t>
      </w:r>
    </w:p>
    <w:p w14:paraId="00CEC27B" w14:textId="0B9A5A43" w:rsidR="00F35D5F" w:rsidRDefault="006B0A72">
      <w:pPr>
        <w:rPr>
          <w:rFonts w:ascii="Times New Roman" w:eastAsia="宋体" w:hAnsi="Times New Roman" w:cs="Times New Roman"/>
        </w:rPr>
      </w:pPr>
      <w:r>
        <w:rPr>
          <w:rFonts w:ascii="Times New Roman" w:eastAsia="宋体" w:hAnsi="Times New Roman" w:cs="Times New Roman"/>
        </w:rPr>
        <w:t>2</w:t>
      </w:r>
      <w:r w:rsidR="00F35D5F">
        <w:rPr>
          <w:rFonts w:ascii="Times New Roman" w:eastAsia="宋体" w:hAnsi="Times New Roman" w:cs="Times New Roman"/>
        </w:rPr>
        <w:t xml:space="preserve">. </w:t>
      </w:r>
      <w:r w:rsidR="00AB4D3A">
        <w:rPr>
          <w:rFonts w:ascii="Times New Roman" w:eastAsia="宋体" w:hAnsi="Times New Roman" w:cs="Times New Roman" w:hint="eastAsia"/>
        </w:rPr>
        <w:t>每个订单之间的货物是不一样的</w:t>
      </w:r>
      <w:r w:rsidR="00EF740C">
        <w:rPr>
          <w:rFonts w:ascii="Times New Roman" w:eastAsia="宋体" w:hAnsi="Times New Roman" w:cs="Times New Roman" w:hint="eastAsia"/>
        </w:rPr>
        <w:t>，对于一个订单，必须由货物起点运往货物终点</w:t>
      </w:r>
      <w:r w:rsidR="00BA79B5">
        <w:rPr>
          <w:rFonts w:ascii="Times New Roman" w:eastAsia="宋体" w:hAnsi="Times New Roman" w:cs="Times New Roman" w:hint="eastAsia"/>
        </w:rPr>
        <w:t>，但是每辆货车都可以运载每个订单的货物</w:t>
      </w:r>
      <w:r w:rsidR="00AB4D3A">
        <w:rPr>
          <w:rFonts w:ascii="Times New Roman" w:eastAsia="宋体" w:hAnsi="Times New Roman" w:cs="Times New Roman" w:hint="eastAsia"/>
        </w:rPr>
        <w:t>；</w:t>
      </w:r>
    </w:p>
    <w:p w14:paraId="7E7E40F5" w14:textId="58475071" w:rsidR="00FF7084" w:rsidRDefault="006B0A72">
      <w:pPr>
        <w:rPr>
          <w:rFonts w:ascii="Times New Roman" w:eastAsia="宋体" w:hAnsi="Times New Roman" w:cs="Times New Roman"/>
        </w:rPr>
      </w:pPr>
      <w:r>
        <w:rPr>
          <w:rFonts w:ascii="Times New Roman" w:eastAsia="宋体" w:hAnsi="Times New Roman" w:cs="Times New Roman"/>
        </w:rPr>
        <w:t>3</w:t>
      </w:r>
      <w:r w:rsidR="00FF7084">
        <w:rPr>
          <w:rFonts w:ascii="Times New Roman" w:eastAsia="宋体" w:hAnsi="Times New Roman" w:cs="Times New Roman"/>
        </w:rPr>
        <w:t xml:space="preserve">. </w:t>
      </w:r>
      <w:r w:rsidR="00FF7084">
        <w:rPr>
          <w:rFonts w:ascii="Times New Roman" w:eastAsia="宋体" w:hAnsi="Times New Roman" w:cs="Times New Roman" w:hint="eastAsia"/>
        </w:rPr>
        <w:t>运载货物较大，一般需要多辆货车多次运输，货物运输到目的地之后，需要</w:t>
      </w:r>
      <w:r w:rsidR="00D30413">
        <w:rPr>
          <w:rFonts w:ascii="Times New Roman" w:eastAsia="宋体" w:hAnsi="Times New Roman" w:cs="Times New Roman" w:hint="eastAsia"/>
        </w:rPr>
        <w:t>行驶到</w:t>
      </w:r>
      <w:r w:rsidR="00FF7084">
        <w:rPr>
          <w:rFonts w:ascii="Times New Roman" w:eastAsia="宋体" w:hAnsi="Times New Roman" w:cs="Times New Roman" w:hint="eastAsia"/>
        </w:rPr>
        <w:t>货物起点重新载货</w:t>
      </w:r>
      <w:r w:rsidR="00EF740C">
        <w:rPr>
          <w:rFonts w:ascii="Times New Roman" w:eastAsia="宋体" w:hAnsi="Times New Roman" w:cs="Times New Roman" w:hint="eastAsia"/>
        </w:rPr>
        <w:t>，假设一开始</w:t>
      </w:r>
      <w:r w:rsidR="007D137D">
        <w:rPr>
          <w:rFonts w:ascii="Times New Roman" w:eastAsia="宋体" w:hAnsi="Times New Roman" w:cs="Times New Roman" w:hint="eastAsia"/>
        </w:rPr>
        <w:t>车库</w:t>
      </w:r>
      <w:r>
        <w:rPr>
          <w:rFonts w:ascii="Times New Roman" w:eastAsia="宋体" w:hAnsi="Times New Roman" w:cs="Times New Roman" w:hint="eastAsia"/>
        </w:rPr>
        <w:t>里</w:t>
      </w:r>
      <w:r w:rsidR="00EF740C">
        <w:rPr>
          <w:rFonts w:ascii="Times New Roman" w:eastAsia="宋体" w:hAnsi="Times New Roman" w:cs="Times New Roman" w:hint="eastAsia"/>
        </w:rPr>
        <w:t>有任意数量的</w:t>
      </w:r>
      <w:r w:rsidR="00BA79B5">
        <w:rPr>
          <w:rFonts w:ascii="Times New Roman" w:eastAsia="宋体" w:hAnsi="Times New Roman" w:cs="Times New Roman" w:hint="eastAsia"/>
        </w:rPr>
        <w:t>电量充足的</w:t>
      </w:r>
      <w:r w:rsidR="00EF740C">
        <w:rPr>
          <w:rFonts w:ascii="Times New Roman" w:eastAsia="宋体" w:hAnsi="Times New Roman" w:cs="Times New Roman" w:hint="eastAsia"/>
        </w:rPr>
        <w:t>运货车</w:t>
      </w:r>
      <w:r w:rsidR="00D30413">
        <w:rPr>
          <w:rFonts w:ascii="Times New Roman" w:eastAsia="宋体" w:hAnsi="Times New Roman" w:cs="Times New Roman" w:hint="eastAsia"/>
        </w:rPr>
        <w:t>，运货车的最终终点必须在</w:t>
      </w:r>
      <w:r w:rsidR="007D137D">
        <w:rPr>
          <w:rFonts w:ascii="Times New Roman" w:eastAsia="宋体" w:hAnsi="Times New Roman" w:cs="Times New Roman" w:hint="eastAsia"/>
        </w:rPr>
        <w:t>停在车库</w:t>
      </w:r>
      <w:r w:rsidR="00166429">
        <w:rPr>
          <w:rFonts w:ascii="Times New Roman" w:eastAsia="宋体" w:hAnsi="Times New Roman" w:cs="Times New Roman" w:hint="eastAsia"/>
        </w:rPr>
        <w:t>。不考虑货车可以在车库外充电的情况</w:t>
      </w:r>
      <w:r w:rsidR="00FF7084">
        <w:rPr>
          <w:rFonts w:ascii="Times New Roman" w:eastAsia="宋体" w:hAnsi="Times New Roman" w:cs="Times New Roman" w:hint="eastAsia"/>
        </w:rPr>
        <w:t>；</w:t>
      </w:r>
    </w:p>
    <w:p w14:paraId="0EE49784" w14:textId="2DF94AF1" w:rsidR="00AB4D3A" w:rsidRDefault="006B0A72">
      <w:pPr>
        <w:rPr>
          <w:rFonts w:ascii="Times New Roman" w:eastAsia="宋体" w:hAnsi="Times New Roman" w:cs="Times New Roman"/>
        </w:rPr>
      </w:pPr>
      <w:r>
        <w:rPr>
          <w:rFonts w:ascii="Times New Roman" w:eastAsia="宋体" w:hAnsi="Times New Roman" w:cs="Times New Roman"/>
        </w:rPr>
        <w:t>4</w:t>
      </w:r>
      <w:r w:rsidR="00AB4D3A">
        <w:rPr>
          <w:rFonts w:ascii="Times New Roman" w:eastAsia="宋体" w:hAnsi="Times New Roman" w:cs="Times New Roman"/>
        </w:rPr>
        <w:t xml:space="preserve">. </w:t>
      </w:r>
      <w:r w:rsidR="00A81433">
        <w:rPr>
          <w:rFonts w:ascii="Times New Roman" w:eastAsia="宋体" w:hAnsi="Times New Roman" w:cs="Times New Roman" w:hint="eastAsia"/>
        </w:rPr>
        <w:t>运货车</w:t>
      </w:r>
      <w:r w:rsidR="00EF740C">
        <w:rPr>
          <w:rFonts w:ascii="Times New Roman" w:eastAsia="宋体" w:hAnsi="Times New Roman" w:cs="Times New Roman" w:hint="eastAsia"/>
        </w:rPr>
        <w:t>的载货量与耗电量成正比</w:t>
      </w:r>
      <w:r w:rsidR="00A81433">
        <w:rPr>
          <w:rFonts w:ascii="Times New Roman" w:eastAsia="宋体" w:hAnsi="Times New Roman" w:cs="Times New Roman" w:hint="eastAsia"/>
        </w:rPr>
        <w:t>；</w:t>
      </w:r>
    </w:p>
    <w:p w14:paraId="6E90BDE4" w14:textId="41D1C02D" w:rsidR="00166429" w:rsidRDefault="006B0A72">
      <w:pPr>
        <w:rPr>
          <w:rFonts w:ascii="Times New Roman" w:eastAsia="宋体" w:hAnsi="Times New Roman" w:cs="Times New Roman"/>
        </w:rPr>
      </w:pPr>
      <w:r>
        <w:rPr>
          <w:rFonts w:ascii="Times New Roman" w:eastAsia="宋体" w:hAnsi="Times New Roman" w:cs="Times New Roman"/>
        </w:rPr>
        <w:t>5</w:t>
      </w:r>
      <w:r w:rsidR="0019526B">
        <w:rPr>
          <w:rFonts w:ascii="Times New Roman" w:eastAsia="宋体" w:hAnsi="Times New Roman" w:cs="Times New Roman"/>
        </w:rPr>
        <w:t xml:space="preserve">. </w:t>
      </w:r>
      <w:r w:rsidR="0019526B">
        <w:rPr>
          <w:rFonts w:ascii="Times New Roman" w:eastAsia="宋体" w:hAnsi="Times New Roman" w:cs="Times New Roman" w:hint="eastAsia"/>
        </w:rPr>
        <w:t>运货车每次装载货物时，都尽可能多的装载</w:t>
      </w:r>
      <w:r w:rsidR="00C731DF">
        <w:rPr>
          <w:rFonts w:ascii="Times New Roman" w:eastAsia="宋体" w:hAnsi="Times New Roman" w:cs="Times New Roman" w:hint="eastAsia"/>
        </w:rPr>
        <w:t>，运到货物终点时将货物全部卸下</w:t>
      </w:r>
      <w:r w:rsidR="0019526B">
        <w:rPr>
          <w:rFonts w:ascii="Times New Roman" w:eastAsia="宋体" w:hAnsi="Times New Roman" w:cs="Times New Roman" w:hint="eastAsia"/>
        </w:rPr>
        <w:t>；</w:t>
      </w:r>
    </w:p>
    <w:p w14:paraId="1615F12A" w14:textId="77777777" w:rsidR="00A82261" w:rsidRDefault="00A82261">
      <w:pPr>
        <w:rPr>
          <w:rFonts w:ascii="Times New Roman" w:eastAsia="宋体" w:hAnsi="Times New Roman" w:cs="Times New Roman"/>
        </w:rPr>
      </w:pPr>
    </w:p>
    <w:p w14:paraId="219A0158" w14:textId="3A37E320" w:rsidR="00322521" w:rsidRPr="00750991" w:rsidRDefault="006B0A72">
      <w:pPr>
        <w:rPr>
          <w:rFonts w:ascii="Times New Roman" w:eastAsia="宋体" w:hAnsi="Times New Roman" w:cs="Times New Roman"/>
          <w:b/>
          <w:bCs/>
          <w:sz w:val="24"/>
          <w:szCs w:val="28"/>
        </w:rPr>
      </w:pPr>
      <w:r w:rsidRPr="00750991">
        <w:rPr>
          <w:rFonts w:ascii="Times New Roman" w:eastAsia="宋体" w:hAnsi="Times New Roman" w:cs="Times New Roman" w:hint="eastAsia"/>
          <w:b/>
          <w:bCs/>
          <w:sz w:val="24"/>
          <w:szCs w:val="28"/>
        </w:rPr>
        <w:t>三、问题分析：</w:t>
      </w:r>
    </w:p>
    <w:p w14:paraId="65D6C362" w14:textId="38AA67C7" w:rsidR="006B0A72" w:rsidRDefault="00C731DF">
      <w:pPr>
        <w:rPr>
          <w:rFonts w:ascii="Times New Roman" w:eastAsia="宋体" w:hAnsi="Times New Roman" w:cs="Times New Roman"/>
        </w:rPr>
      </w:pPr>
      <w:r>
        <w:rPr>
          <w:rFonts w:ascii="Times New Roman" w:eastAsia="宋体" w:hAnsi="Times New Roman" w:cs="Times New Roman"/>
        </w:rPr>
        <w:tab/>
      </w:r>
      <w:r w:rsidR="00166429">
        <w:rPr>
          <w:rFonts w:ascii="Times New Roman" w:eastAsia="宋体" w:hAnsi="Times New Roman" w:cs="Times New Roman" w:hint="eastAsia"/>
        </w:rPr>
        <w:t>想要</w:t>
      </w:r>
      <w:r>
        <w:rPr>
          <w:rFonts w:ascii="Times New Roman" w:eastAsia="宋体" w:hAnsi="Times New Roman" w:cs="Times New Roman" w:hint="eastAsia"/>
        </w:rPr>
        <w:t>满足每一个订单的运货需求，最简单的运输方案是分别为每个订单安排一定数量的货车，由货车所在车库出发，</w:t>
      </w:r>
      <w:r w:rsidR="00166429">
        <w:rPr>
          <w:rFonts w:ascii="Times New Roman" w:eastAsia="宋体" w:hAnsi="Times New Roman" w:cs="Times New Roman" w:hint="eastAsia"/>
        </w:rPr>
        <w:t>在订单出发点和订单目的点之间循环往复的运输，在电量耗尽之前返回车库，如图</w:t>
      </w:r>
      <w:r w:rsidR="00166429">
        <w:rPr>
          <w:rFonts w:ascii="Times New Roman" w:eastAsia="宋体" w:hAnsi="Times New Roman" w:cs="Times New Roman" w:hint="eastAsia"/>
        </w:rPr>
        <w:t>1</w:t>
      </w:r>
      <w:r w:rsidR="00166429">
        <w:rPr>
          <w:rFonts w:ascii="Times New Roman" w:eastAsia="宋体" w:hAnsi="Times New Roman" w:cs="Times New Roman" w:hint="eastAsia"/>
        </w:rPr>
        <w:t>所示：</w:t>
      </w:r>
    </w:p>
    <w:p w14:paraId="74F5D940" w14:textId="16118F4C" w:rsidR="00166429" w:rsidRDefault="00C8608D" w:rsidP="00591271">
      <w:pPr>
        <w:jc w:val="center"/>
        <w:rPr>
          <w:rFonts w:ascii="Times New Roman" w:eastAsia="宋体" w:hAnsi="Times New Roman" w:cs="Times New Roman"/>
        </w:rPr>
      </w:pPr>
      <w:r w:rsidRPr="00C8608D">
        <w:rPr>
          <w:rFonts w:ascii="Times New Roman" w:eastAsia="宋体" w:hAnsi="Times New Roman" w:cs="Times New Roman"/>
          <w:noProof/>
        </w:rPr>
        <w:drawing>
          <wp:inline distT="0" distB="0" distL="0" distR="0" wp14:anchorId="4921966A" wp14:editId="2F806B6C">
            <wp:extent cx="3128682" cy="1923314"/>
            <wp:effectExtent l="0" t="0" r="0" b="1270"/>
            <wp:docPr id="346345416"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45416"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41227" cy="1931026"/>
                    </a:xfrm>
                    <a:prstGeom prst="rect">
                      <a:avLst/>
                    </a:prstGeom>
                    <a:noFill/>
                    <a:ln>
                      <a:noFill/>
                    </a:ln>
                  </pic:spPr>
                </pic:pic>
              </a:graphicData>
            </a:graphic>
          </wp:inline>
        </w:drawing>
      </w:r>
    </w:p>
    <w:p w14:paraId="24F298E1" w14:textId="41D1127A" w:rsidR="00591271" w:rsidRPr="00591271" w:rsidRDefault="00591271" w:rsidP="00591271">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sidRPr="00591271">
        <w:rPr>
          <w:rFonts w:ascii="Times New Roman" w:eastAsia="宋体" w:hAnsi="Times New Roman" w:cs="Times New Roman" w:hint="eastAsia"/>
          <w:sz w:val="18"/>
          <w:szCs w:val="20"/>
        </w:rPr>
        <w:t>1</w:t>
      </w:r>
      <w:r w:rsidRPr="00591271">
        <w:rPr>
          <w:rFonts w:ascii="Times New Roman" w:eastAsia="宋体" w:hAnsi="Times New Roman" w:cs="Times New Roman"/>
          <w:sz w:val="18"/>
          <w:szCs w:val="20"/>
        </w:rPr>
        <w:t xml:space="preserve"> </w:t>
      </w:r>
      <w:r w:rsidRPr="00591271">
        <w:rPr>
          <w:rFonts w:ascii="Times New Roman" w:eastAsia="宋体" w:hAnsi="Times New Roman" w:cs="Times New Roman" w:hint="eastAsia"/>
          <w:sz w:val="18"/>
          <w:szCs w:val="20"/>
        </w:rPr>
        <w:t>单个订单运输方案</w:t>
      </w:r>
    </w:p>
    <w:p w14:paraId="5DDB3DC7" w14:textId="2D873B12" w:rsidR="00145B9A" w:rsidRDefault="00F6433D">
      <w:pPr>
        <w:rPr>
          <w:rFonts w:ascii="Times New Roman" w:eastAsia="宋体" w:hAnsi="Times New Roman" w:cs="Times New Roman"/>
        </w:rPr>
      </w:pPr>
      <w:r>
        <w:rPr>
          <w:rFonts w:ascii="Times New Roman" w:eastAsia="宋体" w:hAnsi="Times New Roman" w:cs="Times New Roman"/>
        </w:rPr>
        <w:tab/>
      </w:r>
      <w:r w:rsidR="00145B9A">
        <w:rPr>
          <w:rFonts w:ascii="Times New Roman" w:eastAsia="宋体" w:hAnsi="Times New Roman" w:cs="Times New Roman" w:hint="eastAsia"/>
        </w:rPr>
        <w:t>假设一辆车的初始电量为</w:t>
      </w:r>
      <w:r w:rsidR="00145B9A">
        <w:rPr>
          <w:rFonts w:ascii="Times New Roman" w:eastAsia="宋体" w:hAnsi="Times New Roman" w:cs="Times New Roman" w:hint="eastAsia"/>
        </w:rPr>
        <w:t>1</w:t>
      </w:r>
      <w:r w:rsidR="00145B9A">
        <w:rPr>
          <w:rFonts w:ascii="Times New Roman" w:eastAsia="宋体" w:hAnsi="Times New Roman" w:cs="Times New Roman"/>
        </w:rPr>
        <w:t>00</w:t>
      </w:r>
      <w:r w:rsidR="00145B9A">
        <w:rPr>
          <w:rFonts w:ascii="Times New Roman" w:eastAsia="宋体" w:hAnsi="Times New Roman" w:cs="Times New Roman" w:hint="eastAsia"/>
        </w:rPr>
        <w:t>，执行空载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2</w:t>
      </w:r>
      <w:r w:rsidR="00145B9A">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3</w:t>
      </w:r>
      <w:r>
        <w:rPr>
          <w:rFonts w:ascii="Times New Roman" w:eastAsia="宋体" w:hAnsi="Times New Roman" w:cs="Times New Roman" w:hint="eastAsia"/>
        </w:rPr>
        <w:t>，</w:t>
      </w:r>
      <w:r w:rsidR="00145B9A">
        <w:rPr>
          <w:rFonts w:ascii="Times New Roman" w:eastAsia="宋体" w:hAnsi="Times New Roman" w:cs="Times New Roman" w:hint="eastAsia"/>
        </w:rPr>
        <w:t>执行满载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145B9A">
        <w:rPr>
          <w:rFonts w:ascii="Times New Roman" w:eastAsia="宋体" w:hAnsi="Times New Roman" w:cs="Times New Roman" w:hint="eastAsia"/>
        </w:rPr>
        <w:t>消耗电量</w:t>
      </w:r>
      <w:r w:rsidR="00145B9A">
        <w:rPr>
          <w:rFonts w:ascii="Times New Roman" w:eastAsia="宋体" w:hAnsi="Times New Roman" w:cs="Times New Roman" w:hint="eastAsia"/>
        </w:rPr>
        <w:t>6</w:t>
      </w:r>
      <w:r>
        <w:rPr>
          <w:rFonts w:ascii="Times New Roman" w:eastAsia="宋体" w:hAnsi="Times New Roman" w:cs="Times New Roman" w:hint="eastAsia"/>
        </w:rPr>
        <w:t>。一辆车可以执行</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2</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1</m:t>
                </m:r>
              </m:sub>
            </m:sSub>
          </m:e>
        </m:d>
        <m:r>
          <w:rPr>
            <w:rFonts w:ascii="Cambria Math" w:eastAsia="宋体" w:hAnsi="Cambria Math" w:cs="Times New Roman"/>
          </w:rPr>
          <m:t>×10→</m:t>
        </m:r>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Pr>
          <w:rFonts w:ascii="Times New Roman" w:eastAsia="宋体" w:hAnsi="Times New Roman" w:cs="Times New Roman" w:hint="eastAsia"/>
        </w:rPr>
        <w:t>的运输路径，总共在订单出发点和订单目的点之间往复</w:t>
      </w:r>
      <w:r>
        <w:rPr>
          <w:rFonts w:ascii="Times New Roman" w:eastAsia="宋体" w:hAnsi="Times New Roman" w:cs="Times New Roman"/>
        </w:rPr>
        <w:t>10</w:t>
      </w:r>
      <w:r>
        <w:rPr>
          <w:rFonts w:ascii="Times New Roman" w:eastAsia="宋体" w:hAnsi="Times New Roman" w:cs="Times New Roman" w:hint="eastAsia"/>
        </w:rPr>
        <w:t>次，最后返回车库。假设每次货车可以运输</w:t>
      </w:r>
      <w:r>
        <w:rPr>
          <w:rFonts w:ascii="Times New Roman" w:eastAsia="宋体" w:hAnsi="Times New Roman" w:cs="Times New Roman" w:hint="eastAsia"/>
        </w:rPr>
        <w:t>5</w:t>
      </w:r>
      <w:r>
        <w:rPr>
          <w:rFonts w:ascii="Times New Roman" w:eastAsia="宋体" w:hAnsi="Times New Roman" w:cs="Times New Roman" w:hint="eastAsia"/>
        </w:rPr>
        <w:t>单位的货物，订单包含有</w:t>
      </w:r>
      <w:r>
        <w:rPr>
          <w:rFonts w:ascii="Times New Roman" w:eastAsia="宋体" w:hAnsi="Times New Roman" w:cs="Times New Roman" w:hint="eastAsia"/>
        </w:rPr>
        <w:t>3</w:t>
      </w:r>
      <w:r>
        <w:rPr>
          <w:rFonts w:ascii="Times New Roman" w:eastAsia="宋体" w:hAnsi="Times New Roman" w:cs="Times New Roman"/>
        </w:rPr>
        <w:t>00</w:t>
      </w:r>
      <w:r>
        <w:rPr>
          <w:rFonts w:ascii="Times New Roman" w:eastAsia="宋体" w:hAnsi="Times New Roman" w:cs="Times New Roman" w:hint="eastAsia"/>
        </w:rPr>
        <w:t>个单位的货物需要从</w:t>
      </w:r>
      <w:r w:rsidR="00E25AEC">
        <w:rPr>
          <w:rFonts w:ascii="Times New Roman" w:eastAsia="宋体" w:hAnsi="Times New Roman" w:cs="Times New Roman" w:hint="eastAsia"/>
        </w:rPr>
        <w:t>A</w:t>
      </w:r>
      <w:r>
        <w:rPr>
          <w:rFonts w:ascii="Times New Roman" w:eastAsia="宋体" w:hAnsi="Times New Roman" w:cs="Times New Roman" w:hint="eastAsia"/>
        </w:rPr>
        <w:t>点运往</w:t>
      </w:r>
      <w:r w:rsidR="00E25AEC">
        <w:rPr>
          <w:rFonts w:ascii="Times New Roman" w:eastAsia="宋体" w:hAnsi="Times New Roman" w:cs="Times New Roman"/>
        </w:rPr>
        <w:t>B</w:t>
      </w:r>
      <w:r>
        <w:rPr>
          <w:rFonts w:ascii="Times New Roman" w:eastAsia="宋体" w:hAnsi="Times New Roman" w:cs="Times New Roman" w:hint="eastAsia"/>
        </w:rPr>
        <w:t>点，一辆车最多能够运输</w:t>
      </w:r>
      <w:r>
        <w:rPr>
          <w:rFonts w:ascii="Times New Roman" w:eastAsia="宋体" w:hAnsi="Times New Roman" w:cs="Times New Roman" w:hint="eastAsia"/>
        </w:rPr>
        <w:t>5</w:t>
      </w:r>
      <w:r>
        <w:rPr>
          <w:rFonts w:ascii="Times New Roman" w:eastAsia="宋体" w:hAnsi="Times New Roman" w:cs="Times New Roman"/>
        </w:rPr>
        <w:t>0</w:t>
      </w:r>
      <w:r>
        <w:rPr>
          <w:rFonts w:ascii="Times New Roman" w:eastAsia="宋体" w:hAnsi="Times New Roman" w:cs="Times New Roman" w:hint="eastAsia"/>
        </w:rPr>
        <w:t>单位的货物，最少需要</w:t>
      </w:r>
      <w:r>
        <w:rPr>
          <w:rFonts w:ascii="Times New Roman" w:eastAsia="宋体" w:hAnsi="Times New Roman" w:cs="Times New Roman"/>
        </w:rPr>
        <w:t>6</w:t>
      </w:r>
      <w:r>
        <w:rPr>
          <w:rFonts w:ascii="Times New Roman" w:eastAsia="宋体" w:hAnsi="Times New Roman" w:cs="Times New Roman" w:hint="eastAsia"/>
        </w:rPr>
        <w:t>辆车。</w:t>
      </w:r>
    </w:p>
    <w:p w14:paraId="0B35A1AA" w14:textId="4ADDF010" w:rsidR="00166429" w:rsidRDefault="00166429">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当一个区域内有多个订单需要运输的时候，就</w:t>
      </w:r>
      <w:r w:rsidR="00591271">
        <w:rPr>
          <w:rFonts w:ascii="Times New Roman" w:eastAsia="宋体" w:hAnsi="Times New Roman" w:cs="Times New Roman" w:hint="eastAsia"/>
        </w:rPr>
        <w:t>可以在设计运货路线的时候，将不同订单串起来。例如，在一辆车运完一次一个订单之后，可以开往另一个订单的出发点，装另一个订单的货物，运往另一个订单的目的点。</w:t>
      </w:r>
      <w:r w:rsidR="00F6433D">
        <w:rPr>
          <w:rFonts w:ascii="Times New Roman" w:eastAsia="宋体" w:hAnsi="Times New Roman" w:cs="Times New Roman" w:hint="eastAsia"/>
        </w:rPr>
        <w:t>通过</w:t>
      </w:r>
      <w:r w:rsidR="003932B6">
        <w:rPr>
          <w:rFonts w:ascii="Times New Roman" w:eastAsia="宋体" w:hAnsi="Times New Roman" w:cs="Times New Roman" w:hint="eastAsia"/>
        </w:rPr>
        <w:t>尽量减少货车空载的行驶距离，</w:t>
      </w:r>
      <w:r w:rsidR="00E6446B">
        <w:rPr>
          <w:rFonts w:ascii="Times New Roman" w:eastAsia="宋体" w:hAnsi="Times New Roman" w:cs="Times New Roman" w:hint="eastAsia"/>
        </w:rPr>
        <w:t>节省电量，从而</w:t>
      </w:r>
      <w:r w:rsidR="003932B6">
        <w:rPr>
          <w:rFonts w:ascii="Times New Roman" w:eastAsia="宋体" w:hAnsi="Times New Roman" w:cs="Times New Roman" w:hint="eastAsia"/>
        </w:rPr>
        <w:t>增加满载的运输次数，能够更有效的利用货车电量。</w:t>
      </w:r>
      <w:r w:rsidR="009E4B21">
        <w:rPr>
          <w:rFonts w:ascii="Times New Roman" w:eastAsia="宋体" w:hAnsi="Times New Roman" w:cs="Times New Roman" w:hint="eastAsia"/>
        </w:rPr>
        <w:t>例如在图</w:t>
      </w:r>
      <w:r w:rsidR="009E4B21">
        <w:rPr>
          <w:rFonts w:ascii="Times New Roman" w:eastAsia="宋体" w:hAnsi="Times New Roman" w:cs="Times New Roman" w:hint="eastAsia"/>
        </w:rPr>
        <w:t>2</w:t>
      </w:r>
      <w:r w:rsidR="009E4B21">
        <w:rPr>
          <w:rFonts w:ascii="Times New Roman" w:eastAsia="宋体" w:hAnsi="Times New Roman" w:cs="Times New Roman" w:hint="eastAsia"/>
        </w:rPr>
        <w:t>中有</w:t>
      </w:r>
      <m:oMath>
        <m:r>
          <w:rPr>
            <w:rFonts w:ascii="Cambria Math" w:eastAsia="宋体" w:hAnsi="Cambria Math" w:cs="Times New Roman" w:hint="eastAsia"/>
          </w:rPr>
          <m:t>A</m:t>
        </m:r>
        <m:r>
          <w:rPr>
            <w:rFonts w:ascii="Cambria Math" w:eastAsia="宋体" w:hAnsi="Cambria Math" w:cs="Times New Roman"/>
          </w:rPr>
          <m:t>→B</m:t>
        </m:r>
      </m:oMath>
      <w:r w:rsidR="009E4B21">
        <w:rPr>
          <w:rFonts w:ascii="Times New Roman" w:eastAsia="宋体" w:hAnsi="Times New Roman" w:cs="Times New Roman" w:hint="eastAsia"/>
        </w:rPr>
        <w:t>，</w:t>
      </w:r>
      <m:oMath>
        <m:r>
          <w:rPr>
            <w:rFonts w:ascii="Cambria Math" w:eastAsia="宋体" w:hAnsi="Cambria Math" w:cs="Times New Roman" w:hint="eastAsia"/>
          </w:rPr>
          <m:t>C</m:t>
        </m:r>
        <m:r>
          <w:rPr>
            <w:rFonts w:ascii="Cambria Math" w:eastAsia="宋体" w:hAnsi="Cambria Math" w:cs="Times New Roman"/>
          </w:rPr>
          <m:t>→D</m:t>
        </m:r>
      </m:oMath>
      <w:r w:rsidR="009E4B21">
        <w:rPr>
          <w:rFonts w:ascii="Times New Roman" w:eastAsia="宋体" w:hAnsi="Times New Roman" w:cs="Times New Roman" w:hint="eastAsia"/>
        </w:rPr>
        <w:t>两个订单，</w:t>
      </w:r>
      <w:r w:rsidR="00E6446B">
        <w:rPr>
          <w:rFonts w:ascii="Times New Roman" w:eastAsia="宋体" w:hAnsi="Times New Roman" w:cs="Times New Roman" w:hint="eastAsia"/>
        </w:rPr>
        <w:t>在一辆车执行完满载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l</m:t>
            </m:r>
          </m:e>
          <m:sub>
            <m:r>
              <w:rPr>
                <w:rFonts w:ascii="Cambria Math" w:eastAsia="宋体" w:hAnsi="Cambria Math" w:cs="Times New Roman"/>
              </w:rPr>
              <m:t>1</m:t>
            </m:r>
          </m:sub>
        </m:sSub>
      </m:oMath>
      <w:r w:rsidR="00E6446B">
        <w:rPr>
          <w:rFonts w:ascii="Times New Roman" w:eastAsia="宋体" w:hAnsi="Times New Roman" w:cs="Times New Roman" w:hint="eastAsia"/>
        </w:rPr>
        <w:t>之后，既可以选择执行空载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3</m:t>
            </m:r>
          </m:sub>
        </m:sSub>
      </m:oMath>
      <w:r w:rsidR="00E6446B">
        <w:rPr>
          <w:rFonts w:ascii="Times New Roman" w:eastAsia="宋体" w:hAnsi="Times New Roman" w:cs="Times New Roman" w:hint="eastAsia"/>
        </w:rPr>
        <w:t>返回</w:t>
      </w:r>
      <w:r w:rsidR="00E6446B">
        <w:rPr>
          <w:rFonts w:ascii="Times New Roman" w:eastAsia="宋体" w:hAnsi="Times New Roman" w:cs="Times New Roman" w:hint="eastAsia"/>
        </w:rPr>
        <w:t>A</w:t>
      </w:r>
      <w:r w:rsidR="00E6446B">
        <w:rPr>
          <w:rFonts w:ascii="Times New Roman" w:eastAsia="宋体" w:hAnsi="Times New Roman" w:cs="Times New Roman" w:hint="eastAsia"/>
        </w:rPr>
        <w:t>点继续向</w:t>
      </w:r>
      <w:r w:rsidR="00E6446B">
        <w:rPr>
          <w:rFonts w:ascii="Times New Roman" w:eastAsia="宋体" w:hAnsi="Times New Roman" w:cs="Times New Roman" w:hint="eastAsia"/>
        </w:rPr>
        <w:t>B</w:t>
      </w:r>
      <w:r w:rsidR="00E6446B">
        <w:rPr>
          <w:rFonts w:ascii="Times New Roman" w:eastAsia="宋体" w:hAnsi="Times New Roman" w:cs="Times New Roman" w:hint="eastAsia"/>
        </w:rPr>
        <w:t>点运输货物，也可以选择执行空载</w:t>
      </w:r>
      <w:r w:rsidR="00E44B02">
        <w:rPr>
          <w:rFonts w:ascii="Times New Roman" w:eastAsia="宋体" w:hAnsi="Times New Roman" w:cs="Times New Roman" w:hint="eastAsia"/>
        </w:rPr>
        <w:t>路径</w:t>
      </w:r>
      <m:oMath>
        <m:sSub>
          <m:sSubPr>
            <m:ctrlPr>
              <w:rPr>
                <w:rFonts w:ascii="Cambria Math" w:eastAsia="宋体" w:hAnsi="Cambria Math" w:cs="Times New Roman"/>
                <w:i/>
              </w:rPr>
            </m:ctrlPr>
          </m:sSubPr>
          <m:e>
            <m:r>
              <w:rPr>
                <w:rFonts w:ascii="Cambria Math" w:eastAsia="宋体" w:hAnsi="Cambria Math" w:cs="Times New Roman"/>
              </w:rPr>
              <m:t>g</m:t>
            </m:r>
          </m:e>
          <m:sub>
            <m:r>
              <w:rPr>
                <w:rFonts w:ascii="Cambria Math" w:eastAsia="宋体" w:hAnsi="Cambria Math" w:cs="Times New Roman"/>
              </w:rPr>
              <m:t>5</m:t>
            </m:r>
          </m:sub>
        </m:sSub>
      </m:oMath>
      <w:r w:rsidR="00E6446B">
        <w:rPr>
          <w:rFonts w:ascii="Times New Roman" w:eastAsia="宋体" w:hAnsi="Times New Roman" w:cs="Times New Roman" w:hint="eastAsia"/>
        </w:rPr>
        <w:t>，前往</w:t>
      </w:r>
      <w:r w:rsidR="00E6446B">
        <w:rPr>
          <w:rFonts w:ascii="Times New Roman" w:eastAsia="宋体" w:hAnsi="Times New Roman" w:cs="Times New Roman" w:hint="eastAsia"/>
        </w:rPr>
        <w:t>C</w:t>
      </w:r>
      <w:r w:rsidR="00E6446B">
        <w:rPr>
          <w:rFonts w:ascii="Times New Roman" w:eastAsia="宋体" w:hAnsi="Times New Roman" w:cs="Times New Roman" w:hint="eastAsia"/>
        </w:rPr>
        <w:t>点载货之后向</w:t>
      </w:r>
      <w:r w:rsidR="00E6446B">
        <w:rPr>
          <w:rFonts w:ascii="Times New Roman" w:eastAsia="宋体" w:hAnsi="Times New Roman" w:cs="Times New Roman" w:hint="eastAsia"/>
        </w:rPr>
        <w:t>D</w:t>
      </w:r>
      <w:r w:rsidR="00E6446B">
        <w:rPr>
          <w:rFonts w:ascii="Times New Roman" w:eastAsia="宋体" w:hAnsi="Times New Roman" w:cs="Times New Roman" w:hint="eastAsia"/>
        </w:rPr>
        <w:t>点运货。只要在电量耗尽之前返回车库</w:t>
      </w:r>
      <w:r w:rsidR="00E6446B">
        <w:rPr>
          <w:rFonts w:ascii="Times New Roman" w:eastAsia="宋体" w:hAnsi="Times New Roman" w:cs="Times New Roman" w:hint="eastAsia"/>
        </w:rPr>
        <w:t>S</w:t>
      </w:r>
      <w:r w:rsidR="00E6446B">
        <w:rPr>
          <w:rFonts w:ascii="Times New Roman" w:eastAsia="宋体" w:hAnsi="Times New Roman" w:cs="Times New Roman" w:hint="eastAsia"/>
        </w:rPr>
        <w:t>，就可以看</w:t>
      </w:r>
      <w:r w:rsidR="00652895">
        <w:rPr>
          <w:rFonts w:ascii="Times New Roman" w:eastAsia="宋体" w:hAnsi="Times New Roman" w:cs="Times New Roman" w:hint="eastAsia"/>
        </w:rPr>
        <w:t>作</w:t>
      </w:r>
      <w:r w:rsidR="00E6446B">
        <w:rPr>
          <w:rFonts w:ascii="Times New Roman" w:eastAsia="宋体" w:hAnsi="Times New Roman" w:cs="Times New Roman" w:hint="eastAsia"/>
        </w:rPr>
        <w:t>是一条可行的运输路径。</w:t>
      </w:r>
    </w:p>
    <w:p w14:paraId="7DD4BF75" w14:textId="77777777" w:rsidR="003932B6" w:rsidRDefault="003932B6">
      <w:pPr>
        <w:rPr>
          <w:rFonts w:ascii="Times New Roman" w:eastAsia="宋体" w:hAnsi="Times New Roman" w:cs="Times New Roman"/>
        </w:rPr>
      </w:pPr>
    </w:p>
    <w:p w14:paraId="621573C6" w14:textId="1139E602" w:rsidR="006B0A72" w:rsidRDefault="00C60A71" w:rsidP="00C60A71">
      <w:pPr>
        <w:jc w:val="center"/>
        <w:rPr>
          <w:rFonts w:ascii="Times New Roman" w:eastAsia="宋体" w:hAnsi="Times New Roman" w:cs="Times New Roman"/>
        </w:rPr>
      </w:pPr>
      <w:r w:rsidRPr="00C60A71">
        <w:rPr>
          <w:rFonts w:ascii="Times New Roman" w:eastAsia="宋体" w:hAnsi="Times New Roman" w:cs="Times New Roman"/>
          <w:noProof/>
        </w:rPr>
        <w:lastRenderedPageBreak/>
        <w:drawing>
          <wp:inline distT="0" distB="0" distL="0" distR="0" wp14:anchorId="50B5B979" wp14:editId="409AB8F8">
            <wp:extent cx="3017367" cy="1945341"/>
            <wp:effectExtent l="0" t="0" r="0" b="0"/>
            <wp:docPr id="207860997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636" cy="1951317"/>
                    </a:xfrm>
                    <a:prstGeom prst="rect">
                      <a:avLst/>
                    </a:prstGeom>
                    <a:noFill/>
                    <a:ln>
                      <a:noFill/>
                    </a:ln>
                  </pic:spPr>
                </pic:pic>
              </a:graphicData>
            </a:graphic>
          </wp:inline>
        </w:drawing>
      </w:r>
    </w:p>
    <w:p w14:paraId="2CA358CF" w14:textId="7A074F5A" w:rsidR="00C60A71" w:rsidRDefault="00C60A71" w:rsidP="00C60A71">
      <w:pPr>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多订单运输路线</w:t>
      </w:r>
    </w:p>
    <w:p w14:paraId="7171B835" w14:textId="77777777" w:rsidR="006B0A72" w:rsidRDefault="006B0A72">
      <w:pPr>
        <w:rPr>
          <w:rFonts w:ascii="Times New Roman" w:eastAsia="宋体" w:hAnsi="Times New Roman" w:cs="Times New Roman"/>
        </w:rPr>
      </w:pPr>
    </w:p>
    <w:p w14:paraId="59FAFDC5" w14:textId="09655D3E" w:rsidR="006B0A72" w:rsidRPr="00492CCC" w:rsidRDefault="00750991">
      <w:pPr>
        <w:rPr>
          <w:rFonts w:ascii="Times New Roman" w:eastAsia="宋体" w:hAnsi="Times New Roman" w:cs="Times New Roman"/>
          <w:b/>
          <w:bCs/>
          <w:sz w:val="24"/>
          <w:szCs w:val="28"/>
        </w:rPr>
      </w:pPr>
      <w:r w:rsidRPr="00492CCC">
        <w:rPr>
          <w:rFonts w:ascii="Times New Roman" w:eastAsia="宋体" w:hAnsi="Times New Roman" w:cs="Times New Roman" w:hint="eastAsia"/>
          <w:b/>
          <w:bCs/>
          <w:sz w:val="24"/>
          <w:szCs w:val="28"/>
        </w:rPr>
        <w:t>四、列生成模型</w:t>
      </w:r>
    </w:p>
    <w:p w14:paraId="50224F7B" w14:textId="10C81B05"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，问题就变成了最小</w:t>
      </w:r>
      <w:proofErr w:type="gramStart"/>
      <w:r>
        <w:rPr>
          <w:rFonts w:ascii="Times New Roman" w:eastAsia="宋体" w:hAnsi="Times New Roman" w:cs="Times New Roman" w:hint="eastAsia"/>
        </w:rPr>
        <w:t>化</w:t>
      </w:r>
      <w:r w:rsidR="007D48F7">
        <w:rPr>
          <w:rFonts w:ascii="Times New Roman" w:eastAsia="宋体" w:hAnsi="Times New Roman" w:cs="Times New Roman" w:hint="eastAsia"/>
        </w:rPr>
        <w:t>满电</w:t>
      </w:r>
      <w:proofErr w:type="gramEnd"/>
      <w:r w:rsidR="007D48F7">
        <w:rPr>
          <w:rFonts w:ascii="Times New Roman" w:eastAsia="宋体" w:hAnsi="Times New Roman" w:cs="Times New Roman" w:hint="eastAsia"/>
        </w:rPr>
        <w:t>出发车辆数，即最小</w:t>
      </w:r>
      <w:proofErr w:type="gramStart"/>
      <w:r w:rsidR="007D48F7">
        <w:rPr>
          <w:rFonts w:ascii="Times New Roman" w:eastAsia="宋体" w:hAnsi="Times New Roman" w:cs="Times New Roman" w:hint="eastAsia"/>
        </w:rPr>
        <w:t>化</w:t>
      </w:r>
      <w:r w:rsidR="004D74BC">
        <w:rPr>
          <w:rFonts w:ascii="Times New Roman" w:eastAsia="宋体" w:hAnsi="Times New Roman" w:cs="Times New Roman" w:hint="eastAsia"/>
        </w:rPr>
        <w:t>运输</w:t>
      </w:r>
      <w:proofErr w:type="gramEnd"/>
      <w:r>
        <w:rPr>
          <w:rFonts w:ascii="Times New Roman" w:eastAsia="宋体" w:hAnsi="Times New Roman" w:cs="Times New Roman" w:hint="eastAsia"/>
        </w:rPr>
        <w:t>路径</w:t>
      </w:r>
      <w:r w:rsidR="007D48F7">
        <w:rPr>
          <w:rFonts w:ascii="Times New Roman" w:eastAsia="宋体" w:hAnsi="Times New Roman" w:cs="Times New Roman" w:hint="eastAsia"/>
        </w:rPr>
        <w:t>执行</w:t>
      </w:r>
      <w:r>
        <w:rPr>
          <w:rFonts w:ascii="Times New Roman" w:eastAsia="宋体" w:hAnsi="Times New Roman" w:cs="Times New Roman" w:hint="eastAsia"/>
        </w:rPr>
        <w:t>个数。</w:t>
      </w:r>
    </w:p>
    <w:p w14:paraId="399F74F4" w14:textId="7F82516F" w:rsidR="00750991" w:rsidRDefault="0075099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一条运输路径包含了空载路径和满载路径交替的一系列路段串。</w:t>
      </w:r>
    </w:p>
    <w:p w14:paraId="1E852EFB" w14:textId="198DA2A5"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满载路段：由订单起点指向订单终点；</w:t>
      </w:r>
    </w:p>
    <w:p w14:paraId="55DBB4A4" w14:textId="69A54B76" w:rsidR="00750991" w:rsidRDefault="00BA157A">
      <w:pPr>
        <w:rPr>
          <w:rFonts w:ascii="Times New Roman" w:eastAsia="宋体" w:hAnsi="Times New Roman" w:cs="Times New Roman"/>
        </w:rPr>
      </w:pPr>
      <w:r>
        <w:rPr>
          <w:rFonts w:ascii="Times New Roman" w:eastAsia="宋体" w:hAnsi="Times New Roman" w:cs="Times New Roman"/>
        </w:rPr>
        <w:tab/>
      </w:r>
      <w:r w:rsidR="00750991">
        <w:rPr>
          <w:rFonts w:ascii="Times New Roman" w:eastAsia="宋体" w:hAnsi="Times New Roman" w:cs="Times New Roman" w:hint="eastAsia"/>
        </w:rPr>
        <w:t>空载路段：由订单终点指向订单终点，</w:t>
      </w:r>
      <w:r w:rsidR="00000512">
        <w:rPr>
          <w:rFonts w:ascii="Times New Roman" w:eastAsia="宋体" w:hAnsi="Times New Roman" w:cs="Times New Roman" w:hint="eastAsia"/>
        </w:rPr>
        <w:t>或者由车库指向订单起点、由订单终点指向车库；</w:t>
      </w:r>
    </w:p>
    <w:p w14:paraId="39F5E82E" w14:textId="18C6E6C7" w:rsidR="00BA157A" w:rsidRDefault="00000512">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每执行一个满载路段，就相当于为一个订单的目的</w:t>
      </w:r>
      <w:r w:rsidR="00BA157A">
        <w:rPr>
          <w:rFonts w:ascii="Times New Roman" w:eastAsia="宋体" w:hAnsi="Times New Roman" w:cs="Times New Roman" w:hint="eastAsia"/>
        </w:rPr>
        <w:t>地运输一次货物；</w:t>
      </w:r>
    </w:p>
    <w:p w14:paraId="00E42E23" w14:textId="77777777" w:rsidR="00750991" w:rsidRDefault="00750991">
      <w:pPr>
        <w:rPr>
          <w:rFonts w:ascii="Times New Roman" w:eastAsia="宋体" w:hAnsi="Times New Roman" w:cs="Times New Roman"/>
        </w:rPr>
      </w:pPr>
    </w:p>
    <w:p w14:paraId="146F9F51" w14:textId="674193A7" w:rsidR="00750991" w:rsidRDefault="00016089">
      <w:pPr>
        <w:rPr>
          <w:rFonts w:ascii="Times New Roman" w:eastAsia="宋体" w:hAnsi="Times New Roman" w:cs="Times New Roman"/>
        </w:rPr>
      </w:pPr>
      <m:oMath>
        <m:r>
          <w:rPr>
            <w:rFonts w:ascii="Cambria Math" w:eastAsia="宋体" w:hAnsi="Cambria Math" w:cs="Times New Roman" w:hint="eastAsia"/>
          </w:rPr>
          <m:t>R</m:t>
        </m:r>
      </m:oMath>
      <w:r w:rsidR="00750991">
        <w:rPr>
          <w:rFonts w:ascii="Times New Roman" w:eastAsia="宋体" w:hAnsi="Times New Roman" w:cs="Times New Roman" w:hint="eastAsia"/>
        </w:rPr>
        <w:t>：全部的运输路径集合，</w:t>
      </w:r>
      <m:oMath>
        <m:r>
          <w:rPr>
            <w:rFonts w:ascii="Cambria Math" w:eastAsia="宋体" w:hAnsi="Cambria Math" w:cs="Times New Roman"/>
          </w:rPr>
          <m:t>∀r∈R</m:t>
        </m:r>
      </m:oMath>
      <w:r w:rsidR="00750991">
        <w:rPr>
          <w:rFonts w:ascii="Times New Roman" w:eastAsia="宋体" w:hAnsi="Times New Roman" w:cs="Times New Roman" w:hint="eastAsia"/>
        </w:rPr>
        <w:t>；</w:t>
      </w:r>
    </w:p>
    <w:p w14:paraId="6C387ADA" w14:textId="6E5A6D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，表示某一运输路径执行的次数</w:t>
      </w:r>
      <w:r w:rsidR="00750991">
        <w:rPr>
          <w:rFonts w:ascii="Times New Roman" w:eastAsia="宋体" w:hAnsi="Times New Roman" w:cs="Times New Roman" w:hint="eastAsia"/>
        </w:rPr>
        <w:t>；</w:t>
      </w:r>
    </w:p>
    <w:p w14:paraId="695F2FAD" w14:textId="158B334A" w:rsidR="00750991" w:rsidRDefault="00750991">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sidR="008B4548">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sidR="008B4548">
        <w:rPr>
          <w:rFonts w:ascii="Times New Roman" w:eastAsia="宋体" w:hAnsi="Times New Roman" w:cs="Times New Roman" w:hint="eastAsia"/>
        </w:rPr>
        <w:t>表示订单个数</w:t>
      </w:r>
      <w:r>
        <w:rPr>
          <w:rFonts w:ascii="Times New Roman" w:eastAsia="宋体" w:hAnsi="Times New Roman" w:cs="Times New Roman" w:hint="eastAsia"/>
        </w:rPr>
        <w:t>；</w:t>
      </w:r>
    </w:p>
    <w:p w14:paraId="68123798" w14:textId="04D800AE" w:rsidR="00750991" w:rsidRDefault="00750991">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2774349C" w14:textId="27B3BB3A"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750991">
        <w:rPr>
          <w:rFonts w:ascii="Times New Roman" w:eastAsia="宋体" w:hAnsi="Times New Roman" w:cs="Times New Roman" w:hint="eastAsia"/>
        </w:rPr>
        <w:t>：满载路段</w:t>
      </w:r>
      <m:oMath>
        <m:r>
          <w:rPr>
            <w:rFonts w:ascii="Cambria Math" w:eastAsia="宋体" w:hAnsi="Cambria Math" w:cs="Times New Roman"/>
          </w:rPr>
          <m:t>f∈F</m:t>
        </m:r>
      </m:oMath>
      <w:r w:rsidR="00750991">
        <w:rPr>
          <w:rFonts w:ascii="Times New Roman" w:eastAsia="宋体" w:hAnsi="Times New Roman" w:cs="Times New Roman" w:hint="eastAsia"/>
        </w:rPr>
        <w:t>的需求运输量</w:t>
      </w:r>
      <w:r w:rsidR="008B4548">
        <w:rPr>
          <w:rFonts w:ascii="Times New Roman" w:eastAsia="宋体" w:hAnsi="Times New Roman" w:cs="Times New Roman" w:hint="eastAsia"/>
        </w:rPr>
        <w:t>，也可以看作是满载路段</w:t>
      </w:r>
      <m:oMath>
        <m:r>
          <w:rPr>
            <w:rFonts w:ascii="Cambria Math" w:eastAsia="宋体" w:hAnsi="Cambria Math" w:cs="Times New Roman"/>
          </w:rPr>
          <m:t>f∈F</m:t>
        </m:r>
      </m:oMath>
      <w:r w:rsidR="008B4548">
        <w:rPr>
          <w:rFonts w:ascii="Times New Roman" w:eastAsia="宋体" w:hAnsi="Times New Roman" w:cs="Times New Roman" w:hint="eastAsia"/>
        </w:rPr>
        <w:t>的订单货量数</w:t>
      </w:r>
      <w:r w:rsidR="00750991">
        <w:rPr>
          <w:rFonts w:ascii="Times New Roman" w:eastAsia="宋体" w:hAnsi="Times New Roman" w:cs="Times New Roman" w:hint="eastAsia"/>
        </w:rPr>
        <w:t>；</w:t>
      </w:r>
    </w:p>
    <w:p w14:paraId="028A02DB" w14:textId="02AF3F3B" w:rsidR="00750991" w:rsidRDefault="0075099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运输车最大载重量；</w:t>
      </w:r>
    </w:p>
    <w:p w14:paraId="1092E83E" w14:textId="181972A2" w:rsidR="00750991" w:rsidRDefault="0075099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w:t>
      </w:r>
      <w:r w:rsidR="008B4548">
        <w:rPr>
          <w:rFonts w:ascii="Times New Roman" w:eastAsia="宋体" w:hAnsi="Times New Roman" w:cs="Times New Roman" w:hint="eastAsia"/>
        </w:rPr>
        <w:t>每辆</w:t>
      </w:r>
      <w:r>
        <w:rPr>
          <w:rFonts w:ascii="Times New Roman" w:eastAsia="宋体" w:hAnsi="Times New Roman" w:cs="Times New Roman" w:hint="eastAsia"/>
        </w:rPr>
        <w:t>运输车最大电容量；</w:t>
      </w:r>
    </w:p>
    <w:p w14:paraId="0BBA105D" w14:textId="029987BF"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750991">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750991">
        <w:rPr>
          <w:rFonts w:ascii="Times New Roman" w:eastAsia="宋体" w:hAnsi="Times New Roman" w:cs="Times New Roman" w:hint="eastAsia"/>
        </w:rPr>
        <w:t>，表示</w:t>
      </w:r>
      <w:r w:rsidR="008B4548">
        <w:rPr>
          <w:rFonts w:ascii="Times New Roman" w:eastAsia="宋体" w:hAnsi="Times New Roman" w:cs="Times New Roman" w:hint="eastAsia"/>
        </w:rPr>
        <w:t>满载</w:t>
      </w:r>
      <w:r w:rsidR="00750991">
        <w:rPr>
          <w:rFonts w:ascii="Times New Roman" w:eastAsia="宋体" w:hAnsi="Times New Roman" w:cs="Times New Roman" w:hint="eastAsia"/>
        </w:rPr>
        <w:t>路段</w:t>
      </w:r>
      <m:oMath>
        <m:r>
          <w:rPr>
            <w:rFonts w:ascii="Cambria Math" w:eastAsia="宋体" w:hAnsi="Cambria Math" w:cs="Times New Roman"/>
          </w:rPr>
          <m:t>f∈F</m:t>
        </m:r>
      </m:oMath>
      <w:r w:rsidR="00750991">
        <w:rPr>
          <w:rFonts w:ascii="Times New Roman" w:eastAsia="宋体" w:hAnsi="Times New Roman" w:cs="Times New Roman" w:hint="eastAsia"/>
        </w:rPr>
        <w:t>在运输路径</w:t>
      </w:r>
      <m:oMath>
        <m:r>
          <w:rPr>
            <w:rFonts w:ascii="Cambria Math" w:eastAsia="宋体" w:hAnsi="Cambria Math" w:cs="Times New Roman"/>
          </w:rPr>
          <m:t>r∈R</m:t>
        </m:r>
      </m:oMath>
      <w:r w:rsidR="00750991">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5919B3F6" w14:textId="56F962F5" w:rsidR="008B4548" w:rsidRDefault="00000000" w:rsidP="008B4548">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8B4548">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8B4548">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8B4548">
        <w:rPr>
          <w:rFonts w:ascii="Times New Roman" w:eastAsia="宋体" w:hAnsi="Times New Roman" w:cs="Times New Roman" w:hint="eastAsia"/>
        </w:rPr>
        <w:t>在运输路径</w:t>
      </w:r>
      <m:oMath>
        <m:r>
          <w:rPr>
            <w:rFonts w:ascii="Cambria Math" w:eastAsia="宋体" w:hAnsi="Cambria Math" w:cs="Times New Roman"/>
          </w:rPr>
          <m:t>r∈R</m:t>
        </m:r>
      </m:oMath>
      <w:r w:rsidR="008B4548">
        <w:rPr>
          <w:rFonts w:ascii="Times New Roman" w:eastAsia="宋体" w:hAnsi="Times New Roman" w:cs="Times New Roman" w:hint="eastAsia"/>
        </w:rPr>
        <w:t>中的执行次数</w:t>
      </w:r>
      <w:r w:rsidR="003F759E">
        <w:rPr>
          <w:rFonts w:ascii="Times New Roman" w:eastAsia="宋体" w:hAnsi="Times New Roman" w:cs="Times New Roman" w:hint="eastAsia"/>
        </w:rPr>
        <w:t>；</w:t>
      </w:r>
    </w:p>
    <w:p w14:paraId="04B9B109" w14:textId="5049D7F2"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750991">
        <w:rPr>
          <w:rFonts w:ascii="Times New Roman" w:eastAsia="宋体" w:hAnsi="Times New Roman" w:cs="Times New Roman" w:hint="eastAsia"/>
        </w:rPr>
        <w:t>：满载路径的耗电量；</w:t>
      </w:r>
    </w:p>
    <w:p w14:paraId="3AD56CA0" w14:textId="042D134B" w:rsidR="00750991"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750991">
        <w:rPr>
          <w:rFonts w:ascii="Times New Roman" w:eastAsia="宋体" w:hAnsi="Times New Roman" w:cs="Times New Roman" w:hint="eastAsia"/>
        </w:rPr>
        <w:t>：空载路径的耗电量；</w:t>
      </w:r>
    </w:p>
    <w:p w14:paraId="2B74D877" w14:textId="77777777" w:rsidR="00750991" w:rsidRDefault="00750991">
      <w:pPr>
        <w:rPr>
          <w:rFonts w:ascii="Times New Roman" w:eastAsia="宋体" w:hAnsi="Times New Roman" w:cs="Times New Roman"/>
        </w:rPr>
      </w:pPr>
    </w:p>
    <w:p w14:paraId="3EECBFCD" w14:textId="01587615" w:rsidR="00750991" w:rsidRDefault="00750991">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sidR="00F13831">
        <w:rPr>
          <w:rFonts w:ascii="Times New Roman" w:eastAsia="宋体" w:hAnsi="Times New Roman" w:cs="Times New Roman" w:hint="eastAsia"/>
        </w:rPr>
        <w:t>RMP</w:t>
      </w:r>
      <w:r>
        <w:rPr>
          <w:rFonts w:ascii="Times New Roman" w:eastAsia="宋体" w:hAnsi="Times New Roman" w:cs="Times New Roman" w:hint="eastAsia"/>
        </w:rPr>
        <w:t>：</w:t>
      </w:r>
    </w:p>
    <w:p w14:paraId="183FFD5B" w14:textId="04CD0DFD" w:rsidR="00750991"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e>
              </m:d>
            </m:e>
          </m:eqArr>
        </m:oMath>
      </m:oMathPara>
    </w:p>
    <w:p w14:paraId="79DBAA1C" w14:textId="21B436AD"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m:t>
                  </m:r>
                </m:e>
              </m:d>
            </m:e>
          </m:eqArr>
        </m:oMath>
      </m:oMathPara>
    </w:p>
    <w:p w14:paraId="3405FBEB" w14:textId="571A2E40" w:rsidR="00B0155A" w:rsidRPr="00B0155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≥0,∀r∈R#</m:t>
              </m:r>
              <m:d>
                <m:dPr>
                  <m:ctrlPr>
                    <w:rPr>
                      <w:rFonts w:ascii="Cambria Math" w:eastAsia="宋体" w:hAnsi="Cambria Math" w:cs="Times New Roman"/>
                      <w:i/>
                    </w:rPr>
                  </m:ctrlPr>
                </m:dPr>
                <m:e>
                  <m:r>
                    <w:rPr>
                      <w:rFonts w:ascii="Cambria Math" w:eastAsia="宋体" w:hAnsi="Cambria Math" w:cs="Times New Roman"/>
                    </w:rPr>
                    <m:t>3</m:t>
                  </m:r>
                </m:e>
              </m:d>
            </m:e>
          </m:eqArr>
        </m:oMath>
      </m:oMathPara>
    </w:p>
    <w:p w14:paraId="4D17514D" w14:textId="14A4B239" w:rsidR="00B0155A" w:rsidRPr="00B0155A" w:rsidRDefault="008B4548">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1</w:t>
      </w:r>
      <w:r>
        <w:rPr>
          <w:rFonts w:ascii="Times New Roman" w:eastAsia="宋体" w:hAnsi="Times New Roman" w:cs="Times New Roman" w:hint="eastAsia"/>
        </w:rPr>
        <w:t>）表示，优化目标为最小化路径执行次数，也就是最小化货车数量；公式（</w:t>
      </w:r>
      <w:r>
        <w:rPr>
          <w:rFonts w:ascii="Times New Roman" w:eastAsia="宋体" w:hAnsi="Times New Roman" w:cs="Times New Roman" w:hint="eastAsia"/>
        </w:rPr>
        <w:t>2</w:t>
      </w:r>
      <w:r>
        <w:rPr>
          <w:rFonts w:ascii="Times New Roman" w:eastAsia="宋体" w:hAnsi="Times New Roman" w:cs="Times New Roman" w:hint="eastAsia"/>
        </w:rPr>
        <w:t>）表示，对于每一个订单，在所有运输路径的中的</w:t>
      </w:r>
      <w:proofErr w:type="gramStart"/>
      <w:r>
        <w:rPr>
          <w:rFonts w:ascii="Times New Roman" w:eastAsia="宋体" w:hAnsi="Times New Roman" w:cs="Times New Roman" w:hint="eastAsia"/>
        </w:rPr>
        <w:t>总运输</w:t>
      </w:r>
      <w:proofErr w:type="gramEnd"/>
      <w:r>
        <w:rPr>
          <w:rFonts w:ascii="Times New Roman" w:eastAsia="宋体" w:hAnsi="Times New Roman" w:cs="Times New Roman" w:hint="eastAsia"/>
        </w:rPr>
        <w:t>重量，满足订单的需求运输量；公式（</w:t>
      </w:r>
      <w:r>
        <w:rPr>
          <w:rFonts w:ascii="Times New Roman" w:eastAsia="宋体" w:hAnsi="Times New Roman" w:cs="Times New Roman" w:hint="eastAsia"/>
        </w:rPr>
        <w:t>3</w:t>
      </w:r>
      <w:r>
        <w:rPr>
          <w:rFonts w:ascii="Times New Roman" w:eastAsia="宋体" w:hAnsi="Times New Roman" w:cs="Times New Roman" w:hint="eastAsia"/>
        </w:rPr>
        <w:t>）为决策变量约束</w:t>
      </w:r>
      <w:r w:rsidR="00214CCD">
        <w:rPr>
          <w:rFonts w:ascii="Times New Roman" w:eastAsia="宋体" w:hAnsi="Times New Roman" w:cs="Times New Roman" w:hint="eastAsia"/>
        </w:rPr>
        <w:t>，这里已经进行了线性松弛</w:t>
      </w:r>
      <w:r>
        <w:rPr>
          <w:rFonts w:ascii="Times New Roman" w:eastAsia="宋体" w:hAnsi="Times New Roman" w:cs="Times New Roman" w:hint="eastAsia"/>
        </w:rPr>
        <w:t>。</w:t>
      </w:r>
    </w:p>
    <w:p w14:paraId="6D9841A0" w14:textId="6448BCE0" w:rsidR="00750991" w:rsidRDefault="008B4548">
      <w:pPr>
        <w:rPr>
          <w:rFonts w:ascii="Times New Roman" w:eastAsia="宋体" w:hAnsi="Times New Roman" w:cs="Times New Roman"/>
        </w:rPr>
      </w:pPr>
      <w:r>
        <w:rPr>
          <w:rFonts w:ascii="Times New Roman" w:eastAsia="宋体" w:hAnsi="Times New Roman" w:cs="Times New Roman"/>
        </w:rPr>
        <w:tab/>
      </w:r>
      <w:r w:rsidR="004D74BC">
        <w:rPr>
          <w:rFonts w:ascii="Times New Roman" w:eastAsia="宋体" w:hAnsi="Times New Roman" w:cs="Times New Roman" w:hint="eastAsia"/>
        </w:rPr>
        <w:t>限制</w:t>
      </w:r>
      <w:proofErr w:type="gramStart"/>
      <w:r w:rsidR="004D74BC">
        <w:rPr>
          <w:rFonts w:ascii="Times New Roman" w:eastAsia="宋体" w:hAnsi="Times New Roman" w:cs="Times New Roman" w:hint="eastAsia"/>
        </w:rPr>
        <w:t>主问题</w:t>
      </w:r>
      <w:proofErr w:type="gramEnd"/>
      <w:r>
        <w:rPr>
          <w:rFonts w:ascii="Times New Roman" w:eastAsia="宋体" w:hAnsi="Times New Roman" w:cs="Times New Roman" w:hint="eastAsia"/>
        </w:rPr>
        <w:t>的对偶问题</w:t>
      </w:r>
      <w:r w:rsidR="004D74BC">
        <w:rPr>
          <w:rFonts w:ascii="Times New Roman" w:eastAsia="宋体" w:hAnsi="Times New Roman" w:cs="Times New Roman" w:hint="eastAsia"/>
        </w:rPr>
        <w:t>DRMP</w:t>
      </w:r>
      <w:r>
        <w:rPr>
          <w:rFonts w:ascii="Times New Roman" w:eastAsia="宋体" w:hAnsi="Times New Roman" w:cs="Times New Roman" w:hint="eastAsia"/>
        </w:rPr>
        <w:t>为：</w:t>
      </w:r>
    </w:p>
    <w:p w14:paraId="5A00227D" w14:textId="3FD679D1"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4</m:t>
                  </m:r>
                </m:e>
              </m:d>
            </m:e>
          </m:eqArr>
        </m:oMath>
      </m:oMathPara>
    </w:p>
    <w:p w14:paraId="6462A656" w14:textId="00EF51A7"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≤1,∀r∈R#</m:t>
              </m:r>
              <m:d>
                <m:dPr>
                  <m:ctrlPr>
                    <w:rPr>
                      <w:rFonts w:ascii="Cambria Math" w:eastAsia="宋体" w:hAnsi="Cambria Math" w:cs="Times New Roman"/>
                      <w:i/>
                    </w:rPr>
                  </m:ctrlPr>
                </m:dPr>
                <m:e>
                  <m:r>
                    <w:rPr>
                      <w:rFonts w:ascii="Cambria Math" w:eastAsia="宋体" w:hAnsi="Cambria Math" w:cs="Times New Roman"/>
                    </w:rPr>
                    <m:t>5</m:t>
                  </m:r>
                </m:e>
              </m:d>
            </m:e>
          </m:eqArr>
        </m:oMath>
      </m:oMathPara>
    </w:p>
    <w:p w14:paraId="7F907EA1" w14:textId="569D5AEB" w:rsidR="008B4548" w:rsidRPr="0048575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6</m:t>
                  </m:r>
                </m:e>
              </m:d>
            </m:e>
          </m:eqArr>
        </m:oMath>
      </m:oMathPara>
    </w:p>
    <w:p w14:paraId="060E5E7E" w14:textId="01DC29A6" w:rsidR="00094AAC" w:rsidRDefault="00485756">
      <w:pPr>
        <w:rPr>
          <w:rFonts w:ascii="Times New Roman" w:eastAsia="宋体" w:hAnsi="Times New Roman" w:cs="Times New Roman"/>
        </w:rPr>
      </w:pPr>
      <w:r>
        <w:rPr>
          <w:rFonts w:ascii="Times New Roman" w:eastAsia="宋体" w:hAnsi="Times New Roman" w:cs="Times New Roman" w:hint="eastAsia"/>
        </w:rPr>
        <w:t>列生成算法的简约数（</w:t>
      </w:r>
      <w:r>
        <w:rPr>
          <w:rFonts w:ascii="Times New Roman" w:eastAsia="宋体" w:hAnsi="Times New Roman" w:cs="Times New Roman" w:hint="eastAsia"/>
        </w:rPr>
        <w:t>R</w:t>
      </w:r>
      <w:r>
        <w:rPr>
          <w:rFonts w:ascii="Times New Roman" w:eastAsia="宋体" w:hAnsi="Times New Roman" w:cs="Times New Roman"/>
        </w:rPr>
        <w:t>educe Cost</w:t>
      </w:r>
      <w:r>
        <w:rPr>
          <w:rFonts w:ascii="Times New Roman" w:eastAsia="宋体" w:hAnsi="Times New Roman" w:cs="Times New Roman" w:hint="eastAsia"/>
        </w:rPr>
        <w:t>）即为不满足公式（</w:t>
      </w:r>
      <w:r>
        <w:rPr>
          <w:rFonts w:ascii="Times New Roman" w:eastAsia="宋体" w:hAnsi="Times New Roman" w:cs="Times New Roman" w:hint="eastAsia"/>
        </w:rPr>
        <w:t>5</w:t>
      </w:r>
      <w:r>
        <w:rPr>
          <w:rFonts w:ascii="Times New Roman" w:eastAsia="宋体" w:hAnsi="Times New Roman" w:cs="Times New Roman" w:hint="eastAsia"/>
        </w:rPr>
        <w:t>）的运输路径。</w:t>
      </w:r>
      <w:r w:rsidR="00094AAC">
        <w:rPr>
          <w:rFonts w:ascii="Times New Roman" w:eastAsia="宋体" w:hAnsi="Times New Roman" w:cs="Times New Roman" w:hint="eastAsia"/>
        </w:rPr>
        <w:t>简约数</w:t>
      </w:r>
      <w:r w:rsidR="00094AAC">
        <w:rPr>
          <w:rFonts w:ascii="Times New Roman" w:eastAsia="宋体" w:hAnsi="Times New Roman" w:cs="Times New Roman" w:hint="eastAsia"/>
        </w:rPr>
        <w:t>RC</w:t>
      </w:r>
      <w:r w:rsidR="00094AAC">
        <w:rPr>
          <w:rFonts w:ascii="Times New Roman" w:eastAsia="宋体" w:hAnsi="Times New Roman" w:cs="Times New Roman" w:hint="eastAsia"/>
        </w:rPr>
        <w:t>为</w:t>
      </w:r>
    </w:p>
    <w:p w14:paraId="53E5C103" w14:textId="6AB1484C" w:rsidR="00094AAC" w:rsidRPr="004D74BC"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RC=1-μ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7</m:t>
                  </m:r>
                </m:e>
              </m:d>
            </m:e>
          </m:eqArr>
        </m:oMath>
      </m:oMathPara>
    </w:p>
    <w:p w14:paraId="13628F7B" w14:textId="5494708E" w:rsidR="008B4548" w:rsidRPr="008B4548" w:rsidRDefault="00F84719">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hint="eastAsia"/>
        </w:rPr>
        <w:t>（</w:t>
      </w:r>
      <w:r w:rsidR="004D74BC">
        <w:rPr>
          <w:rFonts w:ascii="Times New Roman" w:eastAsia="宋体" w:hAnsi="Times New Roman" w:cs="Times New Roman" w:hint="eastAsia"/>
        </w:rPr>
        <w:t>7</w:t>
      </w:r>
      <w:r w:rsidR="004D74BC">
        <w:rPr>
          <w:rFonts w:ascii="Times New Roman" w:eastAsia="宋体" w:hAnsi="Times New Roman" w:cs="Times New Roman" w:hint="eastAsia"/>
        </w:rPr>
        <w:t>）</w:t>
      </w:r>
      <w:r>
        <w:rPr>
          <w:rFonts w:ascii="Times New Roman" w:eastAsia="宋体" w:hAnsi="Times New Roman" w:cs="Times New Roman" w:hint="eastAsia"/>
        </w:rPr>
        <w:t>表示，</w:t>
      </w:r>
      <w:r w:rsidR="006E2545">
        <w:rPr>
          <w:rFonts w:ascii="Times New Roman" w:eastAsia="宋体" w:hAnsi="Times New Roman" w:cs="Times New Roman" w:hint="eastAsia"/>
        </w:rPr>
        <w:t>我们需要找到一条在电量耗尽之前，尽可能多的包含满载路段的一条运输路径。</w:t>
      </w:r>
    </w:p>
    <w:p w14:paraId="679C89BA" w14:textId="77777777" w:rsidR="00750991" w:rsidRDefault="00750991">
      <w:pPr>
        <w:rPr>
          <w:rFonts w:ascii="Times New Roman" w:eastAsia="宋体" w:hAnsi="Times New Roman" w:cs="Times New Roman"/>
        </w:rPr>
      </w:pPr>
    </w:p>
    <w:p w14:paraId="0E57341C" w14:textId="298A652C" w:rsidR="00485756" w:rsidRDefault="00485756">
      <w:pPr>
        <w:rPr>
          <w:rFonts w:ascii="Times New Roman" w:eastAsia="宋体" w:hAnsi="Times New Roman" w:cs="Times New Roman"/>
        </w:rPr>
      </w:pPr>
      <w:r>
        <w:rPr>
          <w:rFonts w:ascii="Times New Roman" w:eastAsia="宋体" w:hAnsi="Times New Roman" w:cs="Times New Roman" w:hint="eastAsia"/>
        </w:rPr>
        <w:t>定义：</w:t>
      </w:r>
    </w:p>
    <w:p w14:paraId="11E8A935" w14:textId="1A3E8AF4"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85756">
        <w:rPr>
          <w:rFonts w:ascii="Times New Roman" w:eastAsia="宋体" w:hAnsi="Times New Roman" w:cs="Times New Roman" w:hint="eastAsia"/>
        </w:rPr>
        <w:t>次；</w:t>
      </w:r>
    </w:p>
    <w:p w14:paraId="05B8E2FA" w14:textId="2E5301E4" w:rsidR="00485756" w:rsidRDefault="00000000" w:rsidP="0048575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85756">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85756">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85756">
        <w:rPr>
          <w:rFonts w:ascii="Times New Roman" w:eastAsia="宋体" w:hAnsi="Times New Roman" w:cs="Times New Roman" w:hint="eastAsia"/>
        </w:rPr>
        <w:t>次；</w:t>
      </w:r>
    </w:p>
    <w:p w14:paraId="6BEB2E31" w14:textId="1E549759" w:rsidR="00485756" w:rsidRDefault="00485756">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406C0D63" w14:textId="5D5D57E1" w:rsidR="00485756" w:rsidRDefault="00485756">
      <w:pPr>
        <w:rPr>
          <w:rFonts w:ascii="Times New Roman" w:eastAsia="宋体" w:hAnsi="Times New Roman" w:cs="Times New Roman"/>
        </w:rPr>
      </w:pPr>
      <m:oMath>
        <m:r>
          <w:rPr>
            <w:rFonts w:ascii="Cambria Math" w:eastAsia="宋体" w:hAnsi="Cambria Math" w:cs="Times New Roman"/>
          </w:rPr>
          <m:t>s</m:t>
        </m:r>
      </m:oMath>
      <w:r>
        <w:rPr>
          <w:rFonts w:ascii="Times New Roman" w:eastAsia="宋体" w:hAnsi="Times New Roman" w:cs="Times New Roman" w:hint="eastAsia"/>
        </w:rPr>
        <w:t>：</w:t>
      </w:r>
      <m:oMath>
        <m:r>
          <w:rPr>
            <w:rFonts w:ascii="Cambria Math" w:eastAsia="宋体" w:hAnsi="Cambria Math" w:cs="Times New Roman"/>
          </w:rPr>
          <m:t>s∈V</m:t>
        </m:r>
      </m:oMath>
      <w:r>
        <w:rPr>
          <w:rFonts w:ascii="Times New Roman" w:eastAsia="宋体" w:hAnsi="Times New Roman" w:cs="Times New Roman" w:hint="eastAsia"/>
        </w:rPr>
        <w:t>，表示车库运输节点；</w:t>
      </w:r>
    </w:p>
    <w:p w14:paraId="0822F865" w14:textId="55708F33" w:rsidR="00485756" w:rsidRDefault="0000000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相连的所有流出运输路径；</w:t>
      </w:r>
    </w:p>
    <w:p w14:paraId="454C0309" w14:textId="63E2488D" w:rsidR="00485756" w:rsidRDefault="00000000" w:rsidP="00485756">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85756">
        <w:rPr>
          <w:rFonts w:ascii="Times New Roman" w:eastAsia="宋体" w:hAnsi="Times New Roman" w:cs="Times New Roman" w:hint="eastAsia"/>
        </w:rPr>
        <w:t>：与节点</w:t>
      </w:r>
      <m:oMath>
        <m:r>
          <w:rPr>
            <w:rFonts w:ascii="Cambria Math" w:eastAsia="宋体" w:hAnsi="Cambria Math" w:cs="Times New Roman"/>
          </w:rPr>
          <m:t>v∈V</m:t>
        </m:r>
      </m:oMath>
      <w:r w:rsidR="00485756">
        <w:rPr>
          <w:rFonts w:ascii="Times New Roman" w:eastAsia="宋体" w:hAnsi="Times New Roman" w:cs="Times New Roman" w:hint="eastAsia"/>
        </w:rPr>
        <w:t>相连的所有流入运输路径；</w:t>
      </w:r>
    </w:p>
    <w:p w14:paraId="5CFD2BC4" w14:textId="6B2F5C73" w:rsidR="0048575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EF3DC1">
        <w:rPr>
          <w:rFonts w:ascii="Times New Roman" w:eastAsia="宋体" w:hAnsi="Times New Roman" w:cs="Times New Roman" w:hint="eastAsia"/>
        </w:rPr>
        <w:t>：表示每个运输节点的流入流出运输路径关联矩阵；</w:t>
      </w:r>
    </w:p>
    <w:p w14:paraId="10DF9719" w14:textId="02393A88" w:rsidR="00EF3DC1" w:rsidRPr="00887AA6" w:rsidRDefault="0000000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EF3DC1">
        <w:rPr>
          <w:rFonts w:ascii="Times New Roman" w:eastAsia="宋体" w:hAnsi="Times New Roman" w:cs="Times New Roman" w:hint="eastAsia"/>
        </w:rPr>
        <w:t>：表示车库运输节点</w:t>
      </w:r>
      <w:r w:rsidR="00EF3DC1">
        <w:rPr>
          <w:rFonts w:ascii="Times New Roman" w:eastAsia="宋体" w:hAnsi="Times New Roman" w:cs="Times New Roman" w:hint="eastAsia"/>
        </w:rPr>
        <w:t>s</w:t>
      </w:r>
      <w:r w:rsidR="00EF3DC1">
        <w:rPr>
          <w:rFonts w:ascii="Times New Roman" w:eastAsia="宋体" w:hAnsi="Times New Roman" w:cs="Times New Roman" w:hint="eastAsia"/>
        </w:rPr>
        <w:t>的流出运输路径的关联矩阵；</w:t>
      </w:r>
    </w:p>
    <w:p w14:paraId="7E59E2DF" w14:textId="5582C839" w:rsidR="00485756" w:rsidRDefault="00485756">
      <w:pPr>
        <w:rPr>
          <w:rFonts w:ascii="Times New Roman" w:eastAsia="宋体" w:hAnsi="Times New Roman" w:cs="Times New Roman"/>
        </w:rPr>
      </w:pPr>
      <w:r>
        <w:rPr>
          <w:rFonts w:ascii="Times New Roman" w:eastAsia="宋体" w:hAnsi="Times New Roman" w:cs="Times New Roman" w:hint="eastAsia"/>
        </w:rPr>
        <w:t>子问题</w:t>
      </w:r>
      <w:r w:rsidR="004D74BC">
        <w:rPr>
          <w:rFonts w:ascii="Times New Roman" w:eastAsia="宋体" w:hAnsi="Times New Roman" w:cs="Times New Roman" w:hint="eastAsia"/>
        </w:rPr>
        <w:t>SP</w:t>
      </w:r>
      <w:r>
        <w:rPr>
          <w:rFonts w:ascii="Times New Roman" w:eastAsia="宋体" w:hAnsi="Times New Roman" w:cs="Times New Roman" w:hint="eastAsia"/>
        </w:rPr>
        <w:t>形式为：</w:t>
      </w:r>
    </w:p>
    <w:p w14:paraId="0B8AF873" w14:textId="1A904723"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8</m:t>
                  </m:r>
                </m:e>
              </m:d>
            </m:e>
          </m:eqArr>
        </m:oMath>
      </m:oMathPara>
    </w:p>
    <w:p w14:paraId="3241207A" w14:textId="7614D17E" w:rsidR="00485756" w:rsidRPr="006E254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m:t>
              </m:r>
              <m:d>
                <m:dPr>
                  <m:ctrlPr>
                    <w:rPr>
                      <w:rFonts w:ascii="Cambria Math" w:eastAsia="宋体" w:hAnsi="Cambria Math" w:cs="Times New Roman"/>
                      <w:i/>
                    </w:rPr>
                  </m:ctrlPr>
                </m:dPr>
                <m:e>
                  <m:r>
                    <w:rPr>
                      <w:rFonts w:ascii="Cambria Math" w:eastAsia="宋体" w:hAnsi="Cambria Math" w:cs="Times New Roman"/>
                    </w:rPr>
                    <m:t>9</m:t>
                  </m:r>
                </m:e>
              </m:d>
            </m:e>
          </m:eqArr>
        </m:oMath>
      </m:oMathPara>
    </w:p>
    <w:p w14:paraId="44269F4C" w14:textId="50F901CB" w:rsidR="00485756" w:rsidRPr="009D430A"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10</m:t>
                  </m:r>
                </m:e>
              </m:d>
            </m:e>
          </m:eqArr>
        </m:oMath>
      </m:oMathPara>
    </w:p>
    <w:p w14:paraId="2548745B" w14:textId="123AB96C" w:rsidR="009D430A"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11</m:t>
                  </m:r>
                </m:e>
              </m:d>
            </m:e>
          </m:eqArr>
        </m:oMath>
      </m:oMathPara>
    </w:p>
    <w:p w14:paraId="11D7AB95" w14:textId="109D362B"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12</m:t>
                  </m:r>
                </m:e>
              </m:d>
            </m:e>
          </m:eqArr>
        </m:oMath>
      </m:oMathPara>
    </w:p>
    <w:p w14:paraId="7E5C7FC6" w14:textId="5098756D" w:rsidR="006B7084" w:rsidRPr="006B7084"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13</m:t>
                  </m:r>
                </m:e>
              </m:d>
            </m:e>
          </m:eqArr>
        </m:oMath>
      </m:oMathPara>
    </w:p>
    <w:p w14:paraId="010AD3ED" w14:textId="77777777" w:rsidR="006B7084" w:rsidRPr="006B7084" w:rsidRDefault="006B7084">
      <w:pPr>
        <w:rPr>
          <w:rFonts w:ascii="Times New Roman" w:eastAsia="宋体" w:hAnsi="Times New Roman" w:cs="Times New Roman"/>
        </w:rPr>
      </w:pPr>
    </w:p>
    <w:p w14:paraId="3F8315C6" w14:textId="1CBECF53" w:rsidR="006E2545" w:rsidRDefault="006E2545">
      <w:pPr>
        <w:rPr>
          <w:rFonts w:ascii="Times New Roman" w:eastAsia="宋体" w:hAnsi="Times New Roman" w:cs="Times New Roman"/>
        </w:rPr>
      </w:pPr>
      <w:r>
        <w:rPr>
          <w:rFonts w:ascii="Times New Roman" w:eastAsia="宋体" w:hAnsi="Times New Roman" w:cs="Times New Roman" w:hint="eastAsia"/>
        </w:rPr>
        <w:t>公式（</w:t>
      </w:r>
      <w:r w:rsidR="004D74BC">
        <w:rPr>
          <w:rFonts w:ascii="Times New Roman" w:eastAsia="宋体" w:hAnsi="Times New Roman" w:cs="Times New Roman"/>
        </w:rPr>
        <w:t>8</w:t>
      </w:r>
      <w:r>
        <w:rPr>
          <w:rFonts w:ascii="Times New Roman" w:eastAsia="宋体" w:hAnsi="Times New Roman" w:cs="Times New Roman" w:hint="eastAsia"/>
        </w:rPr>
        <w:t>）表示优化目标为最大化选中的满载路段个数</w:t>
      </w:r>
      <w:r w:rsidR="009D430A">
        <w:rPr>
          <w:rFonts w:ascii="Times New Roman" w:eastAsia="宋体" w:hAnsi="Times New Roman" w:cs="Times New Roman" w:hint="eastAsia"/>
        </w:rPr>
        <w:t>；公式（</w:t>
      </w:r>
      <w:r w:rsidR="004D74BC">
        <w:rPr>
          <w:rFonts w:ascii="Times New Roman" w:eastAsia="宋体" w:hAnsi="Times New Roman" w:cs="Times New Roman"/>
        </w:rPr>
        <w:t>9</w:t>
      </w:r>
      <w:r w:rsidR="009D430A">
        <w:rPr>
          <w:rFonts w:ascii="Times New Roman" w:eastAsia="宋体" w:hAnsi="Times New Roman" w:cs="Times New Roman" w:hint="eastAsia"/>
        </w:rPr>
        <w:t>）表示，运输路径在满载路径和空载路径上的耗电量的总和不超过车辆的最大电量；公式（</w:t>
      </w:r>
      <w:r w:rsidR="004D74BC">
        <w:rPr>
          <w:rFonts w:ascii="Times New Roman" w:eastAsia="宋体" w:hAnsi="Times New Roman" w:cs="Times New Roman"/>
        </w:rPr>
        <w:t>10</w:t>
      </w:r>
      <w:r w:rsidR="009D430A">
        <w:rPr>
          <w:rFonts w:ascii="Times New Roman" w:eastAsia="宋体" w:hAnsi="Times New Roman" w:cs="Times New Roman" w:hint="eastAsia"/>
        </w:rPr>
        <w:t>）表示，对任意一个运输节点，流入的运输路径的执行次数等于流出的运输路径的执行次数；</w:t>
      </w:r>
      <w:r w:rsidR="0057613F">
        <w:rPr>
          <w:rFonts w:ascii="Times New Roman" w:eastAsia="宋体" w:hAnsi="Times New Roman" w:cs="Times New Roman" w:hint="eastAsia"/>
        </w:rPr>
        <w:t>公式（</w:t>
      </w:r>
      <w:r w:rsidR="0057613F">
        <w:rPr>
          <w:rFonts w:ascii="Times New Roman" w:eastAsia="宋体" w:hAnsi="Times New Roman" w:cs="Times New Roman" w:hint="eastAsia"/>
        </w:rPr>
        <w:t>1</w:t>
      </w:r>
      <w:r w:rsidR="004D74BC">
        <w:rPr>
          <w:rFonts w:ascii="Times New Roman" w:eastAsia="宋体" w:hAnsi="Times New Roman" w:cs="Times New Roman"/>
        </w:rPr>
        <w:t>1</w:t>
      </w:r>
      <w:r w:rsidR="0057613F">
        <w:rPr>
          <w:rFonts w:ascii="Times New Roman" w:eastAsia="宋体" w:hAnsi="Times New Roman" w:cs="Times New Roman" w:hint="eastAsia"/>
        </w:rPr>
        <w:t>）表示对于车库运输节点，必须有一个流出路径</w:t>
      </w:r>
      <w:r w:rsidR="00EF3DC1">
        <w:rPr>
          <w:rFonts w:ascii="Times New Roman" w:eastAsia="宋体" w:hAnsi="Times New Roman" w:cs="Times New Roman" w:hint="eastAsia"/>
        </w:rPr>
        <w:t>.</w:t>
      </w:r>
    </w:p>
    <w:p w14:paraId="03D2B544" w14:textId="77777777" w:rsidR="00EF3DC1" w:rsidRDefault="00EF3DC1">
      <w:pPr>
        <w:rPr>
          <w:rFonts w:ascii="Times New Roman" w:eastAsia="宋体" w:hAnsi="Times New Roman" w:cs="Times New Roman"/>
        </w:rPr>
      </w:pPr>
    </w:p>
    <w:p w14:paraId="0D071058" w14:textId="34CE392A" w:rsidR="00EF3DC1" w:rsidRDefault="00EF3DC1">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假设子问题的最优值为</w:t>
      </w:r>
      <m:oMath>
        <m:r>
          <w:rPr>
            <w:rFonts w:ascii="Cambria Math" w:eastAsia="宋体" w:hAnsi="Cambria Math" w:cs="Times New Roman"/>
          </w:rPr>
          <m:t>z=</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oMath>
      <w:r>
        <w:rPr>
          <w:rFonts w:ascii="Times New Roman" w:eastAsia="宋体" w:hAnsi="Times New Roman" w:cs="Times New Roman" w:hint="eastAsia"/>
        </w:rPr>
        <w:t>，如果</w:t>
      </w:r>
      <m:oMath>
        <m:r>
          <w:rPr>
            <w:rFonts w:ascii="Cambria Math" w:eastAsia="宋体" w:hAnsi="Cambria Math" w:cs="Times New Roman"/>
          </w:rPr>
          <m:t>μz&gt;1</m:t>
        </m:r>
      </m:oMath>
      <w:r>
        <w:rPr>
          <w:rFonts w:ascii="Times New Roman" w:eastAsia="宋体" w:hAnsi="Times New Roman" w:cs="Times New Roman" w:hint="eastAsia"/>
        </w:rPr>
        <w:t>则表示存在不满足公式（</w:t>
      </w:r>
      <w:r>
        <w:rPr>
          <w:rFonts w:ascii="Times New Roman" w:eastAsia="宋体" w:hAnsi="Times New Roman" w:cs="Times New Roman" w:hint="eastAsia"/>
        </w:rPr>
        <w:t>5</w:t>
      </w:r>
      <w:r>
        <w:rPr>
          <w:rFonts w:ascii="Times New Roman" w:eastAsia="宋体" w:hAnsi="Times New Roman" w:cs="Times New Roman" w:hint="eastAsia"/>
        </w:rPr>
        <w:t>）的运输路径，将这条路径加入到限制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的运输路径集合</w:t>
      </w:r>
      <m:oMath>
        <m:r>
          <w:rPr>
            <w:rFonts w:ascii="Cambria Math" w:eastAsia="宋体" w:hAnsi="Cambria Math" w:cs="Times New Roman" w:hint="eastAsia"/>
          </w:rPr>
          <m:t>R</m:t>
        </m:r>
      </m:oMath>
      <w:r>
        <w:rPr>
          <w:rFonts w:ascii="Times New Roman" w:eastAsia="宋体" w:hAnsi="Times New Roman" w:cs="Times New Roman" w:hint="eastAsia"/>
        </w:rPr>
        <w:t>中，继续迭代；如果</w:t>
      </w:r>
      <m:oMath>
        <m:r>
          <w:rPr>
            <w:rFonts w:ascii="Cambria Math" w:eastAsia="宋体" w:hAnsi="Cambria Math" w:cs="Times New Roman"/>
          </w:rPr>
          <m:t>μz≤1</m:t>
        </m:r>
      </m:oMath>
      <w:r>
        <w:rPr>
          <w:rFonts w:ascii="Times New Roman" w:eastAsia="宋体" w:hAnsi="Times New Roman" w:cs="Times New Roman" w:hint="eastAsia"/>
        </w:rPr>
        <w:t>，则表示限制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已经达到最优解。</w:t>
      </w:r>
    </w:p>
    <w:p w14:paraId="786629AC" w14:textId="77777777" w:rsidR="005E5ACA" w:rsidRDefault="005E5ACA">
      <w:pPr>
        <w:rPr>
          <w:rFonts w:ascii="Times New Roman" w:eastAsia="宋体" w:hAnsi="Times New Roman" w:cs="Times New Roman"/>
        </w:rPr>
      </w:pPr>
    </w:p>
    <w:p w14:paraId="1F660C6C" w14:textId="22BAFE27" w:rsidR="005E5ACA" w:rsidRPr="005E5ACA" w:rsidRDefault="005E5ACA">
      <w:pPr>
        <w:rPr>
          <w:rFonts w:ascii="Times New Roman" w:eastAsia="宋体" w:hAnsi="Times New Roman" w:cs="Times New Roman"/>
          <w:b/>
          <w:bCs/>
          <w:sz w:val="24"/>
          <w:szCs w:val="28"/>
        </w:rPr>
      </w:pPr>
      <w:r w:rsidRPr="005E5ACA">
        <w:rPr>
          <w:rFonts w:ascii="Times New Roman" w:eastAsia="宋体" w:hAnsi="Times New Roman" w:cs="Times New Roman" w:hint="eastAsia"/>
          <w:b/>
          <w:bCs/>
          <w:sz w:val="24"/>
          <w:szCs w:val="28"/>
        </w:rPr>
        <w:t>五、消除子问题中的子</w:t>
      </w:r>
      <w:r w:rsidR="00A71420">
        <w:rPr>
          <w:rFonts w:ascii="Times New Roman" w:eastAsia="宋体" w:hAnsi="Times New Roman" w:cs="Times New Roman" w:hint="eastAsia"/>
          <w:b/>
          <w:bCs/>
          <w:sz w:val="24"/>
          <w:szCs w:val="28"/>
        </w:rPr>
        <w:t>回路（</w:t>
      </w:r>
      <w:r w:rsidR="00723AAC">
        <w:rPr>
          <w:rFonts w:ascii="Times New Roman" w:eastAsia="宋体" w:hAnsi="Times New Roman" w:cs="Times New Roman" w:hint="eastAsia"/>
          <w:b/>
          <w:bCs/>
          <w:sz w:val="24"/>
          <w:szCs w:val="28"/>
        </w:rPr>
        <w:t>独立</w:t>
      </w:r>
      <w:r w:rsidR="00A71420">
        <w:rPr>
          <w:rFonts w:ascii="Times New Roman" w:eastAsia="宋体" w:hAnsi="Times New Roman" w:cs="Times New Roman" w:hint="eastAsia"/>
          <w:b/>
          <w:bCs/>
          <w:sz w:val="24"/>
          <w:szCs w:val="28"/>
        </w:rPr>
        <w:t>子环）</w:t>
      </w:r>
    </w:p>
    <w:p w14:paraId="363E3F85"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上述模型中虽然保证了各个节点之间</w:t>
      </w:r>
      <w:proofErr w:type="gramStart"/>
      <w:r>
        <w:rPr>
          <w:rFonts w:ascii="Times New Roman" w:eastAsia="宋体" w:hAnsi="Times New Roman" w:cs="Times New Roman" w:hint="eastAsia"/>
        </w:rPr>
        <w:t>流平衡</w:t>
      </w:r>
      <w:proofErr w:type="gramEnd"/>
      <w:r>
        <w:rPr>
          <w:rFonts w:ascii="Times New Roman" w:eastAsia="宋体" w:hAnsi="Times New Roman" w:cs="Times New Roman" w:hint="eastAsia"/>
        </w:rPr>
        <w:t>的关系，但是可能会导致出现子回路的情况</w:t>
      </w:r>
      <w:r>
        <w:rPr>
          <w:rFonts w:ascii="Times New Roman" w:eastAsia="宋体" w:hAnsi="Times New Roman" w:cs="Times New Roman" w:hint="eastAsia"/>
        </w:rPr>
        <w:lastRenderedPageBreak/>
        <w:t>出现，图</w:t>
      </w:r>
      <w:r>
        <w:rPr>
          <w:rFonts w:ascii="Times New Roman" w:eastAsia="宋体" w:hAnsi="Times New Roman" w:cs="Times New Roman" w:hint="eastAsia"/>
        </w:rPr>
        <w:t>3</w:t>
      </w:r>
      <w:r>
        <w:rPr>
          <w:rFonts w:ascii="Times New Roman" w:eastAsia="宋体" w:hAnsi="Times New Roman" w:cs="Times New Roman" w:hint="eastAsia"/>
        </w:rPr>
        <w:t>所示：</w:t>
      </w:r>
    </w:p>
    <w:p w14:paraId="0D17AD2F" w14:textId="77777777" w:rsidR="005E5ACA" w:rsidRDefault="005E5ACA" w:rsidP="005E5ACA">
      <w:pPr>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59264" behindDoc="0" locked="0" layoutInCell="1" allowOverlap="1" wp14:anchorId="1A62C68F" wp14:editId="5A680FB9">
                <wp:simplePos x="0" y="0"/>
                <wp:positionH relativeFrom="margin">
                  <wp:align>center</wp:align>
                </wp:positionH>
                <wp:positionV relativeFrom="paragraph">
                  <wp:posOffset>38100</wp:posOffset>
                </wp:positionV>
                <wp:extent cx="2514600" cy="1282700"/>
                <wp:effectExtent l="0" t="0" r="0" b="0"/>
                <wp:wrapTopAndBottom/>
                <wp:docPr id="31" name="グループ化 31"/>
                <wp:cNvGraphicFramePr/>
                <a:graphic xmlns:a="http://schemas.openxmlformats.org/drawingml/2006/main">
                  <a:graphicData uri="http://schemas.microsoft.com/office/word/2010/wordprocessingGroup">
                    <wpg:wgp>
                      <wpg:cNvGrpSpPr/>
                      <wpg:grpSpPr>
                        <a:xfrm>
                          <a:off x="0" y="0"/>
                          <a:ext cx="2514600" cy="1282700"/>
                          <a:chOff x="0" y="0"/>
                          <a:chExt cx="2514600" cy="1282700"/>
                        </a:xfrm>
                      </wpg:grpSpPr>
                      <wps:wsp>
                        <wps:cNvPr id="2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09A8A7" w14:textId="77777777" w:rsidR="005E5ACA" w:rsidRDefault="005E5ACA" w:rsidP="005E5ACA">
                              <w:r>
                                <w:t>C</w:t>
                              </w:r>
                            </w:p>
                          </w:txbxContent>
                        </wps:txbx>
                        <wps:bodyPr rot="0" vert="horz" wrap="square" lIns="91440" tIns="45720" rIns="91440" bIns="45720" anchor="t" anchorCtr="0">
                          <a:noAutofit/>
                        </wps:bodyPr>
                      </wps:wsp>
                      <wps:wsp>
                        <wps:cNvPr id="2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A253A9" w14:textId="77777777" w:rsidR="005E5ACA" w:rsidRDefault="005E5ACA" w:rsidP="005E5ACA">
                              <w:r>
                                <w:t>D</w:t>
                              </w:r>
                            </w:p>
                          </w:txbxContent>
                        </wps:txbx>
                        <wps:bodyPr rot="0" vert="horz" wrap="square" lIns="91440" tIns="45720" rIns="91440" bIns="45720" anchor="t" anchorCtr="0">
                          <a:noAutofit/>
                        </wps:bodyPr>
                      </wps:wsp>
                      <wpg:grpSp>
                        <wpg:cNvPr id="30" name="グループ化 30"/>
                        <wpg:cNvGrpSpPr/>
                        <wpg:grpSpPr>
                          <a:xfrm>
                            <a:off x="0" y="0"/>
                            <a:ext cx="2057400" cy="1282700"/>
                            <a:chOff x="0" y="0"/>
                            <a:chExt cx="2057400" cy="1282700"/>
                          </a:xfrm>
                        </wpg:grpSpPr>
                        <wpg:grpSp>
                          <wpg:cNvPr id="20" name="グループ化 20"/>
                          <wpg:cNvGrpSpPr/>
                          <wpg:grpSpPr>
                            <a:xfrm>
                              <a:off x="292100" y="298450"/>
                              <a:ext cx="1765300" cy="826769"/>
                              <a:chOff x="0" y="0"/>
                              <a:chExt cx="1765300" cy="826769"/>
                            </a:xfrm>
                          </wpg:grpSpPr>
                          <wps:wsp>
                            <wps:cNvPr id="4" name="楕円 4"/>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楕円 5"/>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 name="グループ化 19"/>
                            <wpg:cNvGrpSpPr/>
                            <wpg:grpSpPr>
                              <a:xfrm>
                                <a:off x="0" y="0"/>
                                <a:ext cx="788408" cy="718819"/>
                                <a:chOff x="0" y="0"/>
                                <a:chExt cx="788408" cy="718819"/>
                              </a:xfrm>
                            </wpg:grpSpPr>
                            <wps:wsp>
                              <wps:cNvPr id="1" name="楕円 1"/>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楕円 2"/>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楕円 3"/>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フリーフォーム 9"/>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フリーフォーム 12"/>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フリーフォーム 13"/>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フリーフォーム 1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フリーフォーム 1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8FBA1F" w14:textId="77777777" w:rsidR="005E5ACA" w:rsidRDefault="005E5ACA" w:rsidP="005E5ACA">
                                <w:r>
                                  <w:t>A</w:t>
                                </w:r>
                              </w:p>
                            </w:txbxContent>
                          </wps:txbx>
                          <wps:bodyPr rot="0" vert="horz" wrap="square" lIns="91440" tIns="45720" rIns="91440" bIns="45720" anchor="t" anchorCtr="0">
                            <a:noAutofit/>
                          </wps:bodyPr>
                        </wps:wsp>
                        <wps:wsp>
                          <wps:cNvPr id="21"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0F2883" w14:textId="77777777" w:rsidR="005E5ACA" w:rsidRDefault="005E5ACA" w:rsidP="005E5ACA">
                                <w:r>
                                  <w:t>S</w:t>
                                </w:r>
                              </w:p>
                            </w:txbxContent>
                          </wps:txbx>
                          <wps:bodyPr rot="0" vert="horz" wrap="square" lIns="91440" tIns="45720" rIns="91440" bIns="45720" anchor="t" anchorCtr="0">
                            <a:noAutofit/>
                          </wps:bodyPr>
                        </wps:wsp>
                        <wps:wsp>
                          <wps:cNvPr id="22"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93A4A" w14:textId="77777777" w:rsidR="005E5ACA" w:rsidRDefault="005E5ACA" w:rsidP="005E5ACA">
                                <w:r>
                                  <w:t>B</w:t>
                                </w:r>
                              </w:p>
                            </w:txbxContent>
                          </wps:txbx>
                          <wps:bodyPr rot="0" vert="horz" wrap="square" lIns="91440" tIns="45720" rIns="91440" bIns="45720" anchor="t" anchorCtr="0">
                            <a:noAutofit/>
                          </wps:bodyPr>
                        </wps:wsp>
                        <wps:wsp>
                          <wps:cNvPr id="25" name="テキスト ボックス 2"/>
                          <wps:cNvSpPr txBox="1">
                            <a:spLocks noChangeArrowheads="1"/>
                          </wps:cNvSpPr>
                          <wps:spPr bwMode="auto">
                            <a:xfrm>
                              <a:off x="361950" y="1778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C6925" w14:textId="77777777" w:rsidR="005E5ACA" w:rsidRDefault="005E5ACA" w:rsidP="005E5ACA">
                                <w:r>
                                  <w:t>1</w:t>
                                </w:r>
                              </w:p>
                            </w:txbxContent>
                          </wps:txbx>
                          <wps:bodyPr rot="0" vert="horz" wrap="square" lIns="91440" tIns="45720" rIns="91440" bIns="45720" anchor="t" anchorCtr="0">
                            <a:noAutofit/>
                          </wps:bodyPr>
                        </wps:wsp>
                        <wps:wsp>
                          <wps:cNvPr id="26" name="テキスト ボックス 2"/>
                          <wps:cNvSpPr txBox="1">
                            <a:spLocks noChangeArrowheads="1"/>
                          </wps:cNvSpPr>
                          <wps:spPr bwMode="auto">
                            <a:xfrm>
                              <a:off x="1054100" y="450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787A86" w14:textId="77777777" w:rsidR="005E5ACA" w:rsidRDefault="005E5ACA" w:rsidP="005E5ACA">
                                <w:r>
                                  <w:t>1</w:t>
                                </w:r>
                              </w:p>
                            </w:txbxContent>
                          </wps:txbx>
                          <wps:bodyPr rot="0" vert="horz" wrap="square" lIns="91440" tIns="45720" rIns="91440" bIns="45720" anchor="t" anchorCtr="0">
                            <a:noAutofit/>
                          </wps:bodyPr>
                        </wps:wsp>
                        <wps:wsp>
                          <wps:cNvPr id="27" name="テキスト ボックス 2"/>
                          <wps:cNvSpPr txBox="1">
                            <a:spLocks noChangeArrowheads="1"/>
                          </wps:cNvSpPr>
                          <wps:spPr bwMode="auto">
                            <a:xfrm>
                              <a:off x="425450" y="844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23B65D" w14:textId="77777777" w:rsidR="005E5ACA" w:rsidRDefault="005E5ACA" w:rsidP="005E5ACA">
                                <w:r>
                                  <w:t>1</w:t>
                                </w:r>
                              </w:p>
                            </w:txbxContent>
                          </wps:txbx>
                          <wps:bodyPr rot="0" vert="horz" wrap="square" lIns="91440" tIns="45720" rIns="91440" bIns="45720" anchor="t" anchorCtr="0">
                            <a:noAutofit/>
                          </wps:bodyPr>
                        </wps:wsp>
                      </wpg:grpSp>
                      <wps:wsp>
                        <wps:cNvPr id="28" name="テキスト ボックス 2"/>
                        <wps:cNvSpPr txBox="1">
                          <a:spLocks noChangeArrowheads="1"/>
                        </wps:cNvSpPr>
                        <wps:spPr bwMode="auto">
                          <a:xfrm>
                            <a:off x="1314450" y="5778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A8331E" w14:textId="77777777" w:rsidR="005E5ACA" w:rsidRDefault="005E5ACA" w:rsidP="005E5ACA">
                              <w:r>
                                <w:t>3</w:t>
                              </w:r>
                            </w:p>
                          </w:txbxContent>
                        </wps:txbx>
                        <wps:bodyPr rot="0" vert="horz" wrap="square" lIns="91440" tIns="45720" rIns="91440" bIns="45720" anchor="t" anchorCtr="0">
                          <a:noAutofit/>
                        </wps:bodyPr>
                      </wps:wsp>
                      <wps:wsp>
                        <wps:cNvPr id="29" name="テキスト ボックス 2"/>
                        <wps:cNvSpPr txBox="1">
                          <a:spLocks noChangeArrowheads="1"/>
                        </wps:cNvSpPr>
                        <wps:spPr bwMode="auto">
                          <a:xfrm>
                            <a:off x="2025650" y="52070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7312578" w14:textId="77777777" w:rsidR="005E5ACA" w:rsidRDefault="005E5ACA" w:rsidP="005E5ACA">
                              <w:r>
                                <w:t>3</w:t>
                              </w:r>
                            </w:p>
                          </w:txbxContent>
                        </wps:txbx>
                        <wps:bodyPr rot="0" vert="horz" wrap="square" lIns="91440" tIns="45720" rIns="91440" bIns="45720" anchor="t" anchorCtr="0">
                          <a:noAutofit/>
                        </wps:bodyPr>
                      </wps:wsp>
                    </wpg:wgp>
                  </a:graphicData>
                </a:graphic>
              </wp:anchor>
            </w:drawing>
          </mc:Choice>
          <mc:Fallback>
            <w:pict>
              <v:group w14:anchorId="1A62C68F" id="グループ化 31" o:spid="_x0000_s1026" style="position:absolute;left:0;text-align:left;margin-left:0;margin-top:3pt;width:198pt;height:101pt;z-index:251659264;mso-position-horizontal:center;mso-position-horizontal-relative:margin" coordsize="25146,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">
                <v:shapetype id="_x0000_t202" coordsize="21600,21600" o:spt="202" path="m,l,21600r21600,l21600,xe">
                  <v:stroke joinstyle="miter"/>
                  <v:path gradientshapeok="t" o:connecttype="rect"/>
                </v:shapetype>
                <v:shape id="テキスト ボックス 2" o:spid="_x0000_s1027"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7D09A8A7" w14:textId="77777777" w:rsidR="005E5ACA" w:rsidRDefault="005E5ACA" w:rsidP="005E5ACA">
                        <w:r>
                          <w:t>C</w:t>
                        </w:r>
                      </w:p>
                    </w:txbxContent>
                  </v:textbox>
                </v:shape>
                <v:shape id="テキスト ボックス 2" o:spid="_x0000_s1028"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FA253A9" w14:textId="77777777" w:rsidR="005E5ACA" w:rsidRDefault="005E5ACA" w:rsidP="005E5ACA">
                        <w:r>
                          <w:t>D</w:t>
                        </w:r>
                      </w:p>
                    </w:txbxContent>
                  </v:textbox>
                </v:shape>
                <v:group id="グループ化 30" o:spid="_x0000_s1029"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グループ化 20" o:spid="_x0000_s1030"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oval id="楕円 4" o:spid="_x0000_s1031"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" fillcolor="red" strokecolor="black [1600]" strokeweight="1pt">
                      <v:stroke joinstyle="miter"/>
                    </v:oval>
                    <v:oval id="楕円 5" o:spid="_x0000_s1032"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" fillcolor="red" strokecolor="black [1600]" strokeweight="1pt">
                      <v:stroke joinstyle="miter"/>
                    </v:oval>
                    <v:group id="グループ化 19" o:spid="_x0000_s1033"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楕円 1" o:spid="_x0000_s1034"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" fillcolor="black [3200]" strokecolor="black [1600]" strokeweight="1pt">
                        <v:stroke joinstyle="miter"/>
                      </v:oval>
                      <v:oval id="楕円 2" o:spid="_x0000_s1035"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" fillcolor="black [3200]" strokecolor="black [1600]" strokeweight="1pt">
                        <v:stroke joinstyle="miter"/>
                      </v:oval>
                      <v:oval id="楕円 3" o:spid="_x0000_s1036"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" fillcolor="black [3200]" strokecolor="black [1600]" strokeweight="1pt">
                        <v:stroke joinstyle="miter"/>
                      </v:oval>
                      <v:shape id="フリーフォーム 9" o:spid="_x0000_s1037"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12" o:spid="_x0000_s1038"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13" o:spid="_x0000_s1039"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16" o:spid="_x0000_s1040"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17" o:spid="_x0000_s1041"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42"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5F8FBA1F" w14:textId="77777777" w:rsidR="005E5ACA" w:rsidRDefault="005E5ACA" w:rsidP="005E5ACA">
                          <w:r>
                            <w:t>A</w:t>
                          </w:r>
                        </w:p>
                      </w:txbxContent>
                    </v:textbox>
                  </v:shape>
                  <v:shape id="テキスト ボックス 2" o:spid="_x0000_s1043"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30F2883" w14:textId="77777777" w:rsidR="005E5ACA" w:rsidRDefault="005E5ACA" w:rsidP="005E5ACA">
                          <w:r>
                            <w:t>S</w:t>
                          </w:r>
                        </w:p>
                      </w:txbxContent>
                    </v:textbox>
                  </v:shape>
                  <v:shape id="テキスト ボックス 2" o:spid="_x0000_s1044"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B493A4A" w14:textId="77777777" w:rsidR="005E5ACA" w:rsidRDefault="005E5ACA" w:rsidP="005E5ACA">
                          <w:r>
                            <w:t>B</w:t>
                          </w:r>
                        </w:p>
                      </w:txbxContent>
                    </v:textbox>
                  </v:shape>
                  <v:shape id="テキスト ボックス 2" o:spid="_x0000_s1045" type="#_x0000_t202" style="position:absolute;left:3619;top:1778;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526C6925" w14:textId="77777777" w:rsidR="005E5ACA" w:rsidRDefault="005E5ACA" w:rsidP="005E5ACA">
                          <w:r>
                            <w:t>1</w:t>
                          </w:r>
                        </w:p>
                      </w:txbxContent>
                    </v:textbox>
                  </v:shape>
                  <v:shape id="テキスト ボックス 2" o:spid="_x0000_s1046" type="#_x0000_t202" style="position:absolute;left:10541;top:4508;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46787A86" w14:textId="77777777" w:rsidR="005E5ACA" w:rsidRDefault="005E5ACA" w:rsidP="005E5ACA">
                          <w:r>
                            <w:t>1</w:t>
                          </w:r>
                        </w:p>
                      </w:txbxContent>
                    </v:textbox>
                  </v:shape>
                  <v:shape id="テキスト ボックス 2" o:spid="_x0000_s1047" type="#_x0000_t202" style="position:absolute;left:4254;top:844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2423B65D" w14:textId="77777777" w:rsidR="005E5ACA" w:rsidRDefault="005E5ACA" w:rsidP="005E5ACA">
                          <w:r>
                            <w:t>1</w:t>
                          </w:r>
                        </w:p>
                      </w:txbxContent>
                    </v:textbox>
                  </v:shape>
                </v:group>
                <v:shape id="テキスト ボックス 2" o:spid="_x0000_s1048" type="#_x0000_t202" style="position:absolute;left:13144;top:5778;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72A8331E" w14:textId="77777777" w:rsidR="005E5ACA" w:rsidRDefault="005E5ACA" w:rsidP="005E5ACA">
                        <w:r>
                          <w:t>3</w:t>
                        </w:r>
                      </w:p>
                    </w:txbxContent>
                  </v:textbox>
                </v:shape>
                <v:shape id="テキスト ボックス 2" o:spid="_x0000_s1049" type="#_x0000_t202" style="position:absolute;left:20256;top:5207;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14:paraId="47312578" w14:textId="77777777" w:rsidR="005E5ACA" w:rsidRDefault="005E5ACA" w:rsidP="005E5ACA">
                        <w:r>
                          <w:t>3</w:t>
                        </w:r>
                      </w:p>
                    </w:txbxContent>
                  </v:textbox>
                </v:shape>
                <w10:wrap type="topAndBottom" anchorx="margin"/>
              </v:group>
            </w:pict>
          </mc:Fallback>
        </mc:AlternateContent>
      </w:r>
    </w:p>
    <w:p w14:paraId="605B8BB6" w14:textId="77777777" w:rsidR="005E5ACA" w:rsidRPr="00591271" w:rsidRDefault="005E5ACA" w:rsidP="005E5ACA">
      <w:pPr>
        <w:jc w:val="center"/>
        <w:rPr>
          <w:rFonts w:ascii="Times New Roman" w:eastAsia="宋体" w:hAnsi="Times New Roman" w:cs="Times New Roman"/>
          <w:sz w:val="18"/>
          <w:szCs w:val="20"/>
        </w:rPr>
      </w:pP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3</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子回路案例</w:t>
      </w:r>
    </w:p>
    <w:p w14:paraId="330BA254" w14:textId="77777777" w:rsidR="005E5ACA" w:rsidRDefault="005E5ACA" w:rsidP="005E5ACA">
      <w:pPr>
        <w:rPr>
          <w:rFonts w:ascii="Times New Roman" w:eastAsia="宋体" w:hAnsi="Times New Roman" w:cs="Times New Roman"/>
        </w:rPr>
      </w:pPr>
    </w:p>
    <w:p w14:paraId="605F48DB"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rPr>
        <w:t>S-A-B-S</w:t>
      </w:r>
      <w:r>
        <w:rPr>
          <w:rFonts w:ascii="Times New Roman" w:eastAsia="宋体" w:hAnsi="Times New Roman" w:cs="Times New Roman" w:hint="eastAsia"/>
        </w:rPr>
        <w:t>为一条回路，</w:t>
      </w:r>
      <w:r>
        <w:rPr>
          <w:rFonts w:ascii="Times New Roman" w:eastAsia="宋体" w:hAnsi="Times New Roman" w:cs="Times New Roman" w:hint="eastAsia"/>
        </w:rPr>
        <w:t>C</w:t>
      </w:r>
      <w:r>
        <w:rPr>
          <w:rFonts w:ascii="Times New Roman" w:eastAsia="宋体" w:hAnsi="Times New Roman" w:cs="Times New Roman"/>
        </w:rPr>
        <w:t>-D-C</w:t>
      </w:r>
      <w:r>
        <w:rPr>
          <w:rFonts w:ascii="Times New Roman" w:eastAsia="宋体" w:hAnsi="Times New Roman" w:cs="Times New Roman" w:hint="eastAsia"/>
        </w:rPr>
        <w:t>为一条回路，不满足车辆从</w:t>
      </w:r>
      <w:r>
        <w:rPr>
          <w:rFonts w:ascii="Times New Roman" w:eastAsia="宋体" w:hAnsi="Times New Roman" w:cs="Times New Roman" w:hint="eastAsia"/>
        </w:rPr>
        <w:t>S</w:t>
      </w:r>
      <w:r>
        <w:rPr>
          <w:rFonts w:ascii="Times New Roman" w:eastAsia="宋体" w:hAnsi="Times New Roman" w:cs="Times New Roman" w:hint="eastAsia"/>
        </w:rPr>
        <w:t>出发，遍历所有路径的要求，因此需要生成</w:t>
      </w:r>
      <w:r w:rsidRPr="0013652F">
        <w:rPr>
          <w:rFonts w:ascii="Times New Roman" w:eastAsia="宋体" w:hAnsi="Times New Roman" w:cs="Times New Roman"/>
        </w:rPr>
        <w:t>subtour-elimination</w:t>
      </w:r>
      <w:r>
        <w:rPr>
          <w:rFonts w:ascii="Times New Roman" w:eastAsia="宋体" w:hAnsi="Times New Roman" w:cs="Times New Roman" w:hint="eastAsia"/>
        </w:rPr>
        <w:t>约束来排除这条路线。</w:t>
      </w:r>
    </w:p>
    <w:p w14:paraId="427AD951"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车辆路径问题的执行逻辑为：</w:t>
      </w:r>
    </w:p>
    <w:p w14:paraId="7DEFD78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1</w:t>
      </w:r>
      <w:proofErr w:type="gramStart"/>
      <w:r>
        <w:rPr>
          <w:rFonts w:ascii="Times New Roman" w:eastAsia="宋体" w:hAnsi="Times New Roman" w:cs="Times New Roman" w:hint="eastAsia"/>
        </w:rPr>
        <w:t>解子问题</w:t>
      </w:r>
      <w:proofErr w:type="gramEnd"/>
    </w:p>
    <w:p w14:paraId="752B8352"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2</w:t>
      </w:r>
      <w:r>
        <w:rPr>
          <w:rFonts w:ascii="Times New Roman" w:eastAsia="宋体" w:hAnsi="Times New Roman" w:cs="Times New Roman" w:hint="eastAsia"/>
        </w:rPr>
        <w:t>判断是否有子回路。</w:t>
      </w:r>
    </w:p>
    <w:p w14:paraId="2159CC9D"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3</w:t>
      </w:r>
      <w:r>
        <w:rPr>
          <w:rFonts w:ascii="Times New Roman" w:eastAsia="宋体" w:hAnsi="Times New Roman" w:cs="Times New Roman" w:hint="eastAsia"/>
        </w:rPr>
        <w:t>若无子回路则输出；若有子回路则进行步骤</w:t>
      </w:r>
      <w:r>
        <w:rPr>
          <w:rFonts w:ascii="Times New Roman" w:eastAsia="宋体" w:hAnsi="Times New Roman" w:cs="Times New Roman" w:hint="eastAsia"/>
        </w:rPr>
        <w:t>4</w:t>
      </w:r>
    </w:p>
    <w:p w14:paraId="0D0B6533"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步骤</w:t>
      </w:r>
      <w:r>
        <w:rPr>
          <w:rFonts w:ascii="Times New Roman" w:eastAsia="宋体" w:hAnsi="Times New Roman" w:cs="Times New Roman" w:hint="eastAsia"/>
        </w:rPr>
        <w:t>4</w:t>
      </w:r>
      <w:r>
        <w:rPr>
          <w:rFonts w:ascii="Times New Roman" w:eastAsia="宋体" w:hAnsi="Times New Roman" w:cs="Times New Roman" w:hint="eastAsia"/>
        </w:rPr>
        <w:t>若有子回路，生成</w:t>
      </w:r>
      <w:r w:rsidRPr="0013652F">
        <w:rPr>
          <w:rFonts w:ascii="Times New Roman" w:eastAsia="宋体" w:hAnsi="Times New Roman" w:cs="Times New Roman"/>
        </w:rPr>
        <w:t>subtour-elimination</w:t>
      </w:r>
      <w:r>
        <w:rPr>
          <w:rFonts w:ascii="Times New Roman" w:eastAsia="宋体" w:hAnsi="Times New Roman" w:cs="Times New Roman" w:hint="eastAsia"/>
        </w:rPr>
        <w:t>约束，返回步骤</w:t>
      </w:r>
      <w:r>
        <w:rPr>
          <w:rFonts w:ascii="Times New Roman" w:eastAsia="宋体" w:hAnsi="Times New Roman" w:cs="Times New Roman" w:hint="eastAsia"/>
        </w:rPr>
        <w:t>1</w:t>
      </w:r>
    </w:p>
    <w:p w14:paraId="093617EB" w14:textId="77777777" w:rsidR="005E5ACA" w:rsidRDefault="005E5ACA" w:rsidP="005E5ACA">
      <w:pPr>
        <w:ind w:firstLine="420"/>
        <w:rPr>
          <w:rFonts w:ascii="Times New Roman" w:eastAsia="宋体" w:hAnsi="Times New Roman" w:cs="Times New Roman"/>
        </w:rPr>
      </w:pPr>
    </w:p>
    <w:p w14:paraId="7B40434C"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判断是否有子回路的方法为检验从起点出发是否能走过所有有出流的节点，首先生成简化路线图，例如图</w:t>
      </w:r>
      <w:r>
        <w:rPr>
          <w:rFonts w:ascii="Times New Roman" w:eastAsia="宋体" w:hAnsi="Times New Roman" w:cs="Times New Roman" w:hint="eastAsia"/>
        </w:rPr>
        <w:t>3</w:t>
      </w:r>
      <w:r>
        <w:rPr>
          <w:rFonts w:ascii="Times New Roman" w:eastAsia="宋体" w:hAnsi="Times New Roman" w:cs="Times New Roman" w:hint="eastAsia"/>
        </w:rPr>
        <w:t>对应简化图如下</w:t>
      </w:r>
    </w:p>
    <w:p w14:paraId="6B62ABE6"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noProof/>
          <w:lang w:eastAsia="ja-JP"/>
        </w:rPr>
        <mc:AlternateContent>
          <mc:Choice Requires="wpg">
            <w:drawing>
              <wp:anchor distT="0" distB="0" distL="114300" distR="114300" simplePos="0" relativeHeight="251660288" behindDoc="0" locked="0" layoutInCell="1" allowOverlap="1" wp14:anchorId="653019C0" wp14:editId="0158CA06">
                <wp:simplePos x="0" y="0"/>
                <wp:positionH relativeFrom="margin">
                  <wp:align>center</wp:align>
                </wp:positionH>
                <wp:positionV relativeFrom="paragraph">
                  <wp:posOffset>232410</wp:posOffset>
                </wp:positionV>
                <wp:extent cx="2425700" cy="1282700"/>
                <wp:effectExtent l="0" t="0" r="0" b="0"/>
                <wp:wrapTopAndBottom/>
                <wp:docPr id="2078609952" name="グループ化 2078609952"/>
                <wp:cNvGraphicFramePr/>
                <a:graphic xmlns:a="http://schemas.openxmlformats.org/drawingml/2006/main">
                  <a:graphicData uri="http://schemas.microsoft.com/office/word/2010/wordprocessingGroup">
                    <wpg:wgp>
                      <wpg:cNvGrpSpPr/>
                      <wpg:grpSpPr>
                        <a:xfrm>
                          <a:off x="0" y="0"/>
                          <a:ext cx="2425700" cy="1282700"/>
                          <a:chOff x="0" y="0"/>
                          <a:chExt cx="2425700" cy="1282700"/>
                        </a:xfrm>
                      </wpg:grpSpPr>
                      <wps:wsp>
                        <wps:cNvPr id="2078609953" name="テキスト ボックス 2"/>
                        <wps:cNvSpPr txBox="1">
                          <a:spLocks noChangeArrowheads="1"/>
                        </wps:cNvSpPr>
                        <wps:spPr bwMode="auto">
                          <a:xfrm>
                            <a:off x="1733550" y="317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87B66" w14:textId="77777777" w:rsidR="005E5ACA" w:rsidRDefault="005E5ACA" w:rsidP="005E5ACA">
                              <w:r>
                                <w:t>C</w:t>
                              </w:r>
                            </w:p>
                          </w:txbxContent>
                        </wps:txbx>
                        <wps:bodyPr rot="0" vert="horz" wrap="square" lIns="91440" tIns="45720" rIns="91440" bIns="45720" anchor="t" anchorCtr="0">
                          <a:noAutofit/>
                        </wps:bodyPr>
                      </wps:wsp>
                      <wps:wsp>
                        <wps:cNvPr id="2078609954" name="テキスト ボックス 2"/>
                        <wps:cNvSpPr txBox="1">
                          <a:spLocks noChangeArrowheads="1"/>
                        </wps:cNvSpPr>
                        <wps:spPr bwMode="auto">
                          <a:xfrm>
                            <a:off x="193675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394E1C" w14:textId="77777777" w:rsidR="005E5ACA" w:rsidRDefault="005E5ACA" w:rsidP="005E5ACA">
                              <w:r>
                                <w:t>D</w:t>
                              </w:r>
                            </w:p>
                          </w:txbxContent>
                        </wps:txbx>
                        <wps:bodyPr rot="0" vert="horz" wrap="square" lIns="91440" tIns="45720" rIns="91440" bIns="45720" anchor="t" anchorCtr="0">
                          <a:noAutofit/>
                        </wps:bodyPr>
                      </wps:wsp>
                      <wpg:grpSp>
                        <wpg:cNvPr id="2078609955" name="グループ化 2078609955"/>
                        <wpg:cNvGrpSpPr/>
                        <wpg:grpSpPr>
                          <a:xfrm>
                            <a:off x="0" y="0"/>
                            <a:ext cx="2057400" cy="1282700"/>
                            <a:chOff x="0" y="0"/>
                            <a:chExt cx="2057400" cy="1282700"/>
                          </a:xfrm>
                        </wpg:grpSpPr>
                        <wpg:grpSp>
                          <wpg:cNvPr id="2078609956" name="グループ化 2078609956"/>
                          <wpg:cNvGrpSpPr/>
                          <wpg:grpSpPr>
                            <a:xfrm>
                              <a:off x="292100" y="298450"/>
                              <a:ext cx="1765300" cy="826769"/>
                              <a:chOff x="0" y="0"/>
                              <a:chExt cx="1765300" cy="826769"/>
                            </a:xfrm>
                          </wpg:grpSpPr>
                          <wps:wsp>
                            <wps:cNvPr id="2078609957" name="楕円 2078609957"/>
                            <wps:cNvSpPr/>
                            <wps:spPr>
                              <a:xfrm>
                                <a:off x="1466850" y="12700"/>
                                <a:ext cx="50800" cy="57150"/>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58" name="楕円 2078609958"/>
                            <wps:cNvSpPr/>
                            <wps:spPr>
                              <a:xfrm flipH="1" flipV="1">
                                <a:off x="1511300" y="78105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78609959" name="グループ化 2078609959"/>
                            <wpg:cNvGrpSpPr/>
                            <wpg:grpSpPr>
                              <a:xfrm>
                                <a:off x="0" y="0"/>
                                <a:ext cx="788408" cy="718819"/>
                                <a:chOff x="0" y="0"/>
                                <a:chExt cx="788408" cy="718819"/>
                              </a:xfrm>
                            </wpg:grpSpPr>
                            <wps:wsp>
                              <wps:cNvPr id="2078609960" name="楕円 2078609960"/>
                              <wps:cNvSpPr/>
                              <wps:spPr>
                                <a:xfrm>
                                  <a:off x="0" y="36195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1" name="楕円 2078609961"/>
                              <wps:cNvSpPr/>
                              <wps:spPr>
                                <a:xfrm>
                                  <a:off x="692150" y="6731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2" name="楕円 2078609962"/>
                              <wps:cNvSpPr/>
                              <wps:spPr>
                                <a:xfrm>
                                  <a:off x="666750" y="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3" name="フリーフォーム 2078609963"/>
                              <wps:cNvSpPr/>
                              <wps:spPr>
                                <a:xfrm>
                                  <a:off x="44450" y="25400"/>
                                  <a:ext cx="590550" cy="336550"/>
                                </a:xfrm>
                                <a:custGeom>
                                  <a:avLst/>
                                  <a:gdLst>
                                    <a:gd name="connsiteX0" fmla="*/ 0 w 590550"/>
                                    <a:gd name="connsiteY0" fmla="*/ 336550 h 336550"/>
                                    <a:gd name="connsiteX1" fmla="*/ 6350 w 590550"/>
                                    <a:gd name="connsiteY1" fmla="*/ 285750 h 336550"/>
                                    <a:gd name="connsiteX2" fmla="*/ 31750 w 590550"/>
                                    <a:gd name="connsiteY2" fmla="*/ 247650 h 336550"/>
                                    <a:gd name="connsiteX3" fmla="*/ 76200 w 590550"/>
                                    <a:gd name="connsiteY3" fmla="*/ 203200 h 336550"/>
                                    <a:gd name="connsiteX4" fmla="*/ 88900 w 590550"/>
                                    <a:gd name="connsiteY4" fmla="*/ 177800 h 336550"/>
                                    <a:gd name="connsiteX5" fmla="*/ 171450 w 590550"/>
                                    <a:gd name="connsiteY5" fmla="*/ 107950 h 336550"/>
                                    <a:gd name="connsiteX6" fmla="*/ 190500 w 590550"/>
                                    <a:gd name="connsiteY6" fmla="*/ 95250 h 336550"/>
                                    <a:gd name="connsiteX7" fmla="*/ 234950 w 590550"/>
                                    <a:gd name="connsiteY7" fmla="*/ 76200 h 336550"/>
                                    <a:gd name="connsiteX8" fmla="*/ 266700 w 590550"/>
                                    <a:gd name="connsiteY8" fmla="*/ 57150 h 336550"/>
                                    <a:gd name="connsiteX9" fmla="*/ 285750 w 590550"/>
                                    <a:gd name="connsiteY9" fmla="*/ 50800 h 336550"/>
                                    <a:gd name="connsiteX10" fmla="*/ 342900 w 590550"/>
                                    <a:gd name="connsiteY10" fmla="*/ 25400 h 336550"/>
                                    <a:gd name="connsiteX11" fmla="*/ 368300 w 590550"/>
                                    <a:gd name="connsiteY11" fmla="*/ 19050 h 336550"/>
                                    <a:gd name="connsiteX12" fmla="*/ 393700 w 590550"/>
                                    <a:gd name="connsiteY12" fmla="*/ 6350 h 336550"/>
                                    <a:gd name="connsiteX13" fmla="*/ 444500 w 590550"/>
                                    <a:gd name="connsiteY13" fmla="*/ 0 h 336550"/>
                                    <a:gd name="connsiteX14" fmla="*/ 546100 w 590550"/>
                                    <a:gd name="connsiteY14" fmla="*/ 6350 h 336550"/>
                                    <a:gd name="connsiteX15" fmla="*/ 590550 w 590550"/>
                                    <a:gd name="connsiteY15" fmla="*/ 12700 h 336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590550" h="336550">
                                      <a:moveTo>
                                        <a:pt x="0" y="336550"/>
                                      </a:moveTo>
                                      <a:cubicBezTo>
                                        <a:pt x="2117" y="319617"/>
                                        <a:pt x="610" y="301821"/>
                                        <a:pt x="6350" y="285750"/>
                                      </a:cubicBezTo>
                                      <a:cubicBezTo>
                                        <a:pt x="11484" y="271376"/>
                                        <a:pt x="22772" y="259994"/>
                                        <a:pt x="31750" y="247650"/>
                                      </a:cubicBezTo>
                                      <a:cubicBezTo>
                                        <a:pt x="56594" y="213490"/>
                                        <a:pt x="48871" y="221420"/>
                                        <a:pt x="76200" y="203200"/>
                                      </a:cubicBezTo>
                                      <a:cubicBezTo>
                                        <a:pt x="80433" y="194733"/>
                                        <a:pt x="82840" y="185072"/>
                                        <a:pt x="88900" y="177800"/>
                                      </a:cubicBezTo>
                                      <a:cubicBezTo>
                                        <a:pt x="132133" y="125921"/>
                                        <a:pt x="127563" y="135379"/>
                                        <a:pt x="171450" y="107950"/>
                                      </a:cubicBezTo>
                                      <a:cubicBezTo>
                                        <a:pt x="177922" y="103905"/>
                                        <a:pt x="183874" y="99036"/>
                                        <a:pt x="190500" y="95250"/>
                                      </a:cubicBezTo>
                                      <a:cubicBezTo>
                                        <a:pt x="282995" y="42396"/>
                                        <a:pt x="163710" y="111820"/>
                                        <a:pt x="234950" y="76200"/>
                                      </a:cubicBezTo>
                                      <a:cubicBezTo>
                                        <a:pt x="245989" y="70680"/>
                                        <a:pt x="255661" y="62670"/>
                                        <a:pt x="266700" y="57150"/>
                                      </a:cubicBezTo>
                                      <a:cubicBezTo>
                                        <a:pt x="272687" y="54157"/>
                                        <a:pt x="279598" y="53437"/>
                                        <a:pt x="285750" y="50800"/>
                                      </a:cubicBezTo>
                                      <a:cubicBezTo>
                                        <a:pt x="324476" y="34203"/>
                                        <a:pt x="298592" y="40169"/>
                                        <a:pt x="342900" y="25400"/>
                                      </a:cubicBezTo>
                                      <a:cubicBezTo>
                                        <a:pt x="351179" y="22640"/>
                                        <a:pt x="360128" y="22114"/>
                                        <a:pt x="368300" y="19050"/>
                                      </a:cubicBezTo>
                                      <a:cubicBezTo>
                                        <a:pt x="377163" y="15726"/>
                                        <a:pt x="384517" y="8646"/>
                                        <a:pt x="393700" y="6350"/>
                                      </a:cubicBezTo>
                                      <a:cubicBezTo>
                                        <a:pt x="410256" y="2211"/>
                                        <a:pt x="427567" y="2117"/>
                                        <a:pt x="444500" y="0"/>
                                      </a:cubicBezTo>
                                      <a:cubicBezTo>
                                        <a:pt x="478367" y="2117"/>
                                        <a:pt x="512354" y="2798"/>
                                        <a:pt x="546100" y="6350"/>
                                      </a:cubicBezTo>
                                      <a:cubicBezTo>
                                        <a:pt x="631860" y="15377"/>
                                        <a:pt x="484234" y="12700"/>
                                        <a:pt x="590550" y="1270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4" name="フリーフォーム 2078609964"/>
                              <wps:cNvSpPr/>
                              <wps:spPr>
                                <a:xfrm>
                                  <a:off x="730250" y="44450"/>
                                  <a:ext cx="58158" cy="577850"/>
                                </a:xfrm>
                                <a:custGeom>
                                  <a:avLst/>
                                  <a:gdLst>
                                    <a:gd name="connsiteX0" fmla="*/ 0 w 58158"/>
                                    <a:gd name="connsiteY0" fmla="*/ 0 h 577850"/>
                                    <a:gd name="connsiteX1" fmla="*/ 12700 w 58158"/>
                                    <a:gd name="connsiteY1" fmla="*/ 31750 h 577850"/>
                                    <a:gd name="connsiteX2" fmla="*/ 19050 w 58158"/>
                                    <a:gd name="connsiteY2" fmla="*/ 63500 h 577850"/>
                                    <a:gd name="connsiteX3" fmla="*/ 31750 w 58158"/>
                                    <a:gd name="connsiteY3" fmla="*/ 82550 h 577850"/>
                                    <a:gd name="connsiteX4" fmla="*/ 44450 w 58158"/>
                                    <a:gd name="connsiteY4" fmla="*/ 139700 h 577850"/>
                                    <a:gd name="connsiteX5" fmla="*/ 50800 w 58158"/>
                                    <a:gd name="connsiteY5" fmla="*/ 158750 h 577850"/>
                                    <a:gd name="connsiteX6" fmla="*/ 57150 w 58158"/>
                                    <a:gd name="connsiteY6" fmla="*/ 203200 h 577850"/>
                                    <a:gd name="connsiteX7" fmla="*/ 44450 w 58158"/>
                                    <a:gd name="connsiteY7" fmla="*/ 444500 h 577850"/>
                                    <a:gd name="connsiteX8" fmla="*/ 38100 w 58158"/>
                                    <a:gd name="connsiteY8" fmla="*/ 469900 h 577850"/>
                                    <a:gd name="connsiteX9" fmla="*/ 12700 w 58158"/>
                                    <a:gd name="connsiteY9" fmla="*/ 527050 h 577850"/>
                                    <a:gd name="connsiteX10" fmla="*/ 0 w 58158"/>
                                    <a:gd name="connsiteY10" fmla="*/ 577850 h 57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58158" h="577850">
                                      <a:moveTo>
                                        <a:pt x="0" y="0"/>
                                      </a:moveTo>
                                      <a:cubicBezTo>
                                        <a:pt x="4233" y="10583"/>
                                        <a:pt x="9425" y="20832"/>
                                        <a:pt x="12700" y="31750"/>
                                      </a:cubicBezTo>
                                      <a:cubicBezTo>
                                        <a:pt x="15801" y="42088"/>
                                        <a:pt x="15260" y="53394"/>
                                        <a:pt x="19050" y="63500"/>
                                      </a:cubicBezTo>
                                      <a:cubicBezTo>
                                        <a:pt x="21730" y="70646"/>
                                        <a:pt x="27517" y="76200"/>
                                        <a:pt x="31750" y="82550"/>
                                      </a:cubicBezTo>
                                      <a:cubicBezTo>
                                        <a:pt x="36115" y="104374"/>
                                        <a:pt x="38472" y="118775"/>
                                        <a:pt x="44450" y="139700"/>
                                      </a:cubicBezTo>
                                      <a:cubicBezTo>
                                        <a:pt x="46289" y="146136"/>
                                        <a:pt x="48683" y="152400"/>
                                        <a:pt x="50800" y="158750"/>
                                      </a:cubicBezTo>
                                      <a:cubicBezTo>
                                        <a:pt x="52917" y="173567"/>
                                        <a:pt x="57150" y="188233"/>
                                        <a:pt x="57150" y="203200"/>
                                      </a:cubicBezTo>
                                      <a:cubicBezTo>
                                        <a:pt x="57150" y="328566"/>
                                        <a:pt x="63474" y="358893"/>
                                        <a:pt x="44450" y="444500"/>
                                      </a:cubicBezTo>
                                      <a:cubicBezTo>
                                        <a:pt x="42557" y="453019"/>
                                        <a:pt x="41538" y="461878"/>
                                        <a:pt x="38100" y="469900"/>
                                      </a:cubicBezTo>
                                      <a:cubicBezTo>
                                        <a:pt x="20450" y="511084"/>
                                        <a:pt x="23471" y="462422"/>
                                        <a:pt x="12700" y="527050"/>
                                      </a:cubicBezTo>
                                      <a:cubicBezTo>
                                        <a:pt x="5572" y="569819"/>
                                        <a:pt x="12108" y="553634"/>
                                        <a:pt x="0" y="57785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5" name="フリーフォーム 2078609965"/>
                              <wps:cNvSpPr/>
                              <wps:spPr>
                                <a:xfrm>
                                  <a:off x="82550" y="450850"/>
                                  <a:ext cx="596900" cy="215900"/>
                                </a:xfrm>
                                <a:custGeom>
                                  <a:avLst/>
                                  <a:gdLst>
                                    <a:gd name="connsiteX0" fmla="*/ 596900 w 596900"/>
                                    <a:gd name="connsiteY0" fmla="*/ 215900 h 215900"/>
                                    <a:gd name="connsiteX1" fmla="*/ 438150 w 596900"/>
                                    <a:gd name="connsiteY1" fmla="*/ 203200 h 215900"/>
                                    <a:gd name="connsiteX2" fmla="*/ 311150 w 596900"/>
                                    <a:gd name="connsiteY2" fmla="*/ 158750 h 215900"/>
                                    <a:gd name="connsiteX3" fmla="*/ 273050 w 596900"/>
                                    <a:gd name="connsiteY3" fmla="*/ 152400 h 215900"/>
                                    <a:gd name="connsiteX4" fmla="*/ 241300 w 596900"/>
                                    <a:gd name="connsiteY4" fmla="*/ 146050 h 215900"/>
                                    <a:gd name="connsiteX5" fmla="*/ 203200 w 596900"/>
                                    <a:gd name="connsiteY5" fmla="*/ 127000 h 215900"/>
                                    <a:gd name="connsiteX6" fmla="*/ 184150 w 596900"/>
                                    <a:gd name="connsiteY6" fmla="*/ 114300 h 215900"/>
                                    <a:gd name="connsiteX7" fmla="*/ 158750 w 596900"/>
                                    <a:gd name="connsiteY7" fmla="*/ 101600 h 215900"/>
                                    <a:gd name="connsiteX8" fmla="*/ 139700 w 596900"/>
                                    <a:gd name="connsiteY8" fmla="*/ 82550 h 215900"/>
                                    <a:gd name="connsiteX9" fmla="*/ 95250 w 596900"/>
                                    <a:gd name="connsiteY9" fmla="*/ 57150 h 215900"/>
                                    <a:gd name="connsiteX10" fmla="*/ 76200 w 596900"/>
                                    <a:gd name="connsiteY10" fmla="*/ 38100 h 215900"/>
                                    <a:gd name="connsiteX11" fmla="*/ 57150 w 596900"/>
                                    <a:gd name="connsiteY11" fmla="*/ 31750 h 215900"/>
                                    <a:gd name="connsiteX12" fmla="*/ 38100 w 596900"/>
                                    <a:gd name="connsiteY12" fmla="*/ 19050 h 215900"/>
                                    <a:gd name="connsiteX13" fmla="*/ 19050 w 596900"/>
                                    <a:gd name="connsiteY13" fmla="*/ 12700 h 215900"/>
                                    <a:gd name="connsiteX14" fmla="*/ 0 w 596900"/>
                                    <a:gd name="connsiteY14" fmla="*/ 0 h 2159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596900" h="215900">
                                      <a:moveTo>
                                        <a:pt x="596900" y="215900"/>
                                      </a:moveTo>
                                      <a:cubicBezTo>
                                        <a:pt x="543983" y="211667"/>
                                        <a:pt x="490205" y="213611"/>
                                        <a:pt x="438150" y="203200"/>
                                      </a:cubicBezTo>
                                      <a:cubicBezTo>
                                        <a:pt x="394170" y="194404"/>
                                        <a:pt x="354018" y="171940"/>
                                        <a:pt x="311150" y="158750"/>
                                      </a:cubicBezTo>
                                      <a:cubicBezTo>
                                        <a:pt x="298844" y="154964"/>
                                        <a:pt x="285718" y="154703"/>
                                        <a:pt x="273050" y="152400"/>
                                      </a:cubicBezTo>
                                      <a:cubicBezTo>
                                        <a:pt x="262431" y="150469"/>
                                        <a:pt x="251883" y="148167"/>
                                        <a:pt x="241300" y="146050"/>
                                      </a:cubicBezTo>
                                      <a:cubicBezTo>
                                        <a:pt x="186705" y="109654"/>
                                        <a:pt x="255780" y="153290"/>
                                        <a:pt x="203200" y="127000"/>
                                      </a:cubicBezTo>
                                      <a:cubicBezTo>
                                        <a:pt x="196374" y="123587"/>
                                        <a:pt x="190776" y="118086"/>
                                        <a:pt x="184150" y="114300"/>
                                      </a:cubicBezTo>
                                      <a:cubicBezTo>
                                        <a:pt x="175931" y="109604"/>
                                        <a:pt x="166453" y="107102"/>
                                        <a:pt x="158750" y="101600"/>
                                      </a:cubicBezTo>
                                      <a:cubicBezTo>
                                        <a:pt x="151442" y="96380"/>
                                        <a:pt x="146599" y="88299"/>
                                        <a:pt x="139700" y="82550"/>
                                      </a:cubicBezTo>
                                      <a:cubicBezTo>
                                        <a:pt x="103704" y="52553"/>
                                        <a:pt x="138726" y="88204"/>
                                        <a:pt x="95250" y="57150"/>
                                      </a:cubicBezTo>
                                      <a:cubicBezTo>
                                        <a:pt x="87942" y="51930"/>
                                        <a:pt x="83672" y="43081"/>
                                        <a:pt x="76200" y="38100"/>
                                      </a:cubicBezTo>
                                      <a:cubicBezTo>
                                        <a:pt x="70631" y="34387"/>
                                        <a:pt x="63137" y="34743"/>
                                        <a:pt x="57150" y="31750"/>
                                      </a:cubicBezTo>
                                      <a:cubicBezTo>
                                        <a:pt x="50324" y="28337"/>
                                        <a:pt x="44926" y="22463"/>
                                        <a:pt x="38100" y="19050"/>
                                      </a:cubicBezTo>
                                      <a:cubicBezTo>
                                        <a:pt x="32113" y="16057"/>
                                        <a:pt x="25037" y="15693"/>
                                        <a:pt x="19050" y="12700"/>
                                      </a:cubicBezTo>
                                      <a:cubicBezTo>
                                        <a:pt x="12224" y="9287"/>
                                        <a:pt x="0" y="0"/>
                                        <a:pt x="0" y="0"/>
                                      </a:cubicBezTo>
                                    </a:path>
                                  </a:pathLst>
                                </a:custGeom>
                                <a:ln w="19050"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6" name="フリーフォーム 2078609966"/>
                            <wps:cNvSpPr/>
                            <wps:spPr>
                              <a:xfrm>
                                <a:off x="1244600" y="57150"/>
                                <a:ext cx="254000" cy="704850"/>
                              </a:xfrm>
                              <a:custGeom>
                                <a:avLst/>
                                <a:gdLst>
                                  <a:gd name="connsiteX0" fmla="*/ 203200 w 254000"/>
                                  <a:gd name="connsiteY0" fmla="*/ 0 h 704850"/>
                                  <a:gd name="connsiteX1" fmla="*/ 146050 w 254000"/>
                                  <a:gd name="connsiteY1" fmla="*/ 44450 h 704850"/>
                                  <a:gd name="connsiteX2" fmla="*/ 95250 w 254000"/>
                                  <a:gd name="connsiteY2" fmla="*/ 114300 h 704850"/>
                                  <a:gd name="connsiteX3" fmla="*/ 82550 w 254000"/>
                                  <a:gd name="connsiteY3" fmla="*/ 133350 h 704850"/>
                                  <a:gd name="connsiteX4" fmla="*/ 69850 w 254000"/>
                                  <a:gd name="connsiteY4" fmla="*/ 165100 h 704850"/>
                                  <a:gd name="connsiteX5" fmla="*/ 44450 w 254000"/>
                                  <a:gd name="connsiteY5" fmla="*/ 203200 h 704850"/>
                                  <a:gd name="connsiteX6" fmla="*/ 31750 w 254000"/>
                                  <a:gd name="connsiteY6" fmla="*/ 228600 h 704850"/>
                                  <a:gd name="connsiteX7" fmla="*/ 19050 w 254000"/>
                                  <a:gd name="connsiteY7" fmla="*/ 247650 h 704850"/>
                                  <a:gd name="connsiteX8" fmla="*/ 0 w 254000"/>
                                  <a:gd name="connsiteY8" fmla="*/ 311150 h 704850"/>
                                  <a:gd name="connsiteX9" fmla="*/ 19050 w 254000"/>
                                  <a:gd name="connsiteY9" fmla="*/ 514350 h 704850"/>
                                  <a:gd name="connsiteX10" fmla="*/ 25400 w 254000"/>
                                  <a:gd name="connsiteY10" fmla="*/ 539750 h 704850"/>
                                  <a:gd name="connsiteX11" fmla="*/ 50800 w 254000"/>
                                  <a:gd name="connsiteY11" fmla="*/ 571500 h 704850"/>
                                  <a:gd name="connsiteX12" fmla="*/ 88900 w 254000"/>
                                  <a:gd name="connsiteY12" fmla="*/ 609600 h 704850"/>
                                  <a:gd name="connsiteX13" fmla="*/ 127000 w 254000"/>
                                  <a:gd name="connsiteY13" fmla="*/ 635000 h 704850"/>
                                  <a:gd name="connsiteX14" fmla="*/ 146050 w 254000"/>
                                  <a:gd name="connsiteY14" fmla="*/ 654050 h 704850"/>
                                  <a:gd name="connsiteX15" fmla="*/ 165100 w 254000"/>
                                  <a:gd name="connsiteY15" fmla="*/ 660400 h 704850"/>
                                  <a:gd name="connsiteX16" fmla="*/ 215900 w 254000"/>
                                  <a:gd name="connsiteY16" fmla="*/ 685800 h 704850"/>
                                  <a:gd name="connsiteX17" fmla="*/ 234950 w 254000"/>
                                  <a:gd name="connsiteY17" fmla="*/ 698500 h 704850"/>
                                  <a:gd name="connsiteX18" fmla="*/ 254000 w 254000"/>
                                  <a:gd name="connsiteY18" fmla="*/ 704850 h 704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254000" h="704850">
                                    <a:moveTo>
                                      <a:pt x="203200" y="0"/>
                                    </a:moveTo>
                                    <a:cubicBezTo>
                                      <a:pt x="184150" y="14817"/>
                                      <a:pt x="162621" y="26904"/>
                                      <a:pt x="146050" y="44450"/>
                                    </a:cubicBezTo>
                                    <a:cubicBezTo>
                                      <a:pt x="126282" y="65381"/>
                                      <a:pt x="111984" y="90873"/>
                                      <a:pt x="95250" y="114300"/>
                                    </a:cubicBezTo>
                                    <a:cubicBezTo>
                                      <a:pt x="90814" y="120510"/>
                                      <a:pt x="85384" y="126264"/>
                                      <a:pt x="82550" y="133350"/>
                                    </a:cubicBezTo>
                                    <a:cubicBezTo>
                                      <a:pt x="78317" y="143933"/>
                                      <a:pt x="75308" y="155093"/>
                                      <a:pt x="69850" y="165100"/>
                                    </a:cubicBezTo>
                                    <a:cubicBezTo>
                                      <a:pt x="62541" y="178500"/>
                                      <a:pt x="52303" y="190112"/>
                                      <a:pt x="44450" y="203200"/>
                                    </a:cubicBezTo>
                                    <a:cubicBezTo>
                                      <a:pt x="39580" y="211317"/>
                                      <a:pt x="36446" y="220381"/>
                                      <a:pt x="31750" y="228600"/>
                                    </a:cubicBezTo>
                                    <a:cubicBezTo>
                                      <a:pt x="27964" y="235226"/>
                                      <a:pt x="22463" y="240824"/>
                                      <a:pt x="19050" y="247650"/>
                                    </a:cubicBezTo>
                                    <a:cubicBezTo>
                                      <a:pt x="5126" y="275497"/>
                                      <a:pt x="5949" y="281407"/>
                                      <a:pt x="0" y="311150"/>
                                    </a:cubicBezTo>
                                    <a:cubicBezTo>
                                      <a:pt x="7077" y="480989"/>
                                      <a:pt x="-5982" y="414224"/>
                                      <a:pt x="19050" y="514350"/>
                                    </a:cubicBezTo>
                                    <a:cubicBezTo>
                                      <a:pt x="21167" y="522817"/>
                                      <a:pt x="19948" y="532935"/>
                                      <a:pt x="25400" y="539750"/>
                                    </a:cubicBezTo>
                                    <a:cubicBezTo>
                                      <a:pt x="33867" y="550333"/>
                                      <a:pt x="41683" y="561471"/>
                                      <a:pt x="50800" y="571500"/>
                                    </a:cubicBezTo>
                                    <a:cubicBezTo>
                                      <a:pt x="62882" y="584790"/>
                                      <a:pt x="73956" y="599637"/>
                                      <a:pt x="88900" y="609600"/>
                                    </a:cubicBezTo>
                                    <a:cubicBezTo>
                                      <a:pt x="101600" y="618067"/>
                                      <a:pt x="116207" y="624207"/>
                                      <a:pt x="127000" y="635000"/>
                                    </a:cubicBezTo>
                                    <a:cubicBezTo>
                                      <a:pt x="133350" y="641350"/>
                                      <a:pt x="138578" y="649069"/>
                                      <a:pt x="146050" y="654050"/>
                                    </a:cubicBezTo>
                                    <a:cubicBezTo>
                                      <a:pt x="151619" y="657763"/>
                                      <a:pt x="159006" y="657630"/>
                                      <a:pt x="165100" y="660400"/>
                                    </a:cubicBezTo>
                                    <a:cubicBezTo>
                                      <a:pt x="182335" y="668234"/>
                                      <a:pt x="200148" y="675298"/>
                                      <a:pt x="215900" y="685800"/>
                                    </a:cubicBezTo>
                                    <a:cubicBezTo>
                                      <a:pt x="222250" y="690033"/>
                                      <a:pt x="228124" y="695087"/>
                                      <a:pt x="234950" y="698500"/>
                                    </a:cubicBezTo>
                                    <a:cubicBezTo>
                                      <a:pt x="240937" y="701493"/>
                                      <a:pt x="254000" y="704850"/>
                                      <a:pt x="254000" y="704850"/>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8609967" name="フリーフォーム 2078609967"/>
                            <wps:cNvSpPr/>
                            <wps:spPr>
                              <a:xfrm>
                                <a:off x="1530350" y="82550"/>
                                <a:ext cx="234950" cy="686168"/>
                              </a:xfrm>
                              <a:custGeom>
                                <a:avLst/>
                                <a:gdLst>
                                  <a:gd name="connsiteX0" fmla="*/ 38100 w 234950"/>
                                  <a:gd name="connsiteY0" fmla="*/ 686168 h 686168"/>
                                  <a:gd name="connsiteX1" fmla="*/ 69850 w 234950"/>
                                  <a:gd name="connsiteY1" fmla="*/ 654418 h 686168"/>
                                  <a:gd name="connsiteX2" fmla="*/ 88900 w 234950"/>
                                  <a:gd name="connsiteY2" fmla="*/ 629018 h 686168"/>
                                  <a:gd name="connsiteX3" fmla="*/ 127000 w 234950"/>
                                  <a:gd name="connsiteY3" fmla="*/ 590918 h 686168"/>
                                  <a:gd name="connsiteX4" fmla="*/ 139700 w 234950"/>
                                  <a:gd name="connsiteY4" fmla="*/ 552818 h 686168"/>
                                  <a:gd name="connsiteX5" fmla="*/ 184150 w 234950"/>
                                  <a:gd name="connsiteY5" fmla="*/ 495668 h 686168"/>
                                  <a:gd name="connsiteX6" fmla="*/ 190500 w 234950"/>
                                  <a:gd name="connsiteY6" fmla="*/ 476618 h 686168"/>
                                  <a:gd name="connsiteX7" fmla="*/ 203200 w 234950"/>
                                  <a:gd name="connsiteY7" fmla="*/ 457568 h 686168"/>
                                  <a:gd name="connsiteX8" fmla="*/ 209550 w 234950"/>
                                  <a:gd name="connsiteY8" fmla="*/ 432168 h 686168"/>
                                  <a:gd name="connsiteX9" fmla="*/ 222250 w 234950"/>
                                  <a:gd name="connsiteY9" fmla="*/ 394068 h 686168"/>
                                  <a:gd name="connsiteX10" fmla="*/ 234950 w 234950"/>
                                  <a:gd name="connsiteY10" fmla="*/ 336918 h 686168"/>
                                  <a:gd name="connsiteX11" fmla="*/ 228600 w 234950"/>
                                  <a:gd name="connsiteY11" fmla="*/ 127368 h 686168"/>
                                  <a:gd name="connsiteX12" fmla="*/ 222250 w 234950"/>
                                  <a:gd name="connsiteY12" fmla="*/ 108318 h 686168"/>
                                  <a:gd name="connsiteX13" fmla="*/ 152400 w 234950"/>
                                  <a:gd name="connsiteY13" fmla="*/ 44818 h 686168"/>
                                  <a:gd name="connsiteX14" fmla="*/ 133350 w 234950"/>
                                  <a:gd name="connsiteY14" fmla="*/ 38468 h 686168"/>
                                  <a:gd name="connsiteX15" fmla="*/ 107950 w 234950"/>
                                  <a:gd name="connsiteY15" fmla="*/ 25768 h 686168"/>
                                  <a:gd name="connsiteX16" fmla="*/ 57150 w 234950"/>
                                  <a:gd name="connsiteY16" fmla="*/ 13068 h 686168"/>
                                  <a:gd name="connsiteX17" fmla="*/ 31750 w 234950"/>
                                  <a:gd name="connsiteY17" fmla="*/ 6718 h 686168"/>
                                  <a:gd name="connsiteX18" fmla="*/ 12700 w 234950"/>
                                  <a:gd name="connsiteY18" fmla="*/ 368 h 686168"/>
                                  <a:gd name="connsiteX19" fmla="*/ 0 w 234950"/>
                                  <a:gd name="connsiteY19" fmla="*/ 368 h 68616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234950" h="686168">
                                    <a:moveTo>
                                      <a:pt x="38100" y="686168"/>
                                    </a:moveTo>
                                    <a:cubicBezTo>
                                      <a:pt x="48683" y="675585"/>
                                      <a:pt x="59906" y="665605"/>
                                      <a:pt x="69850" y="654418"/>
                                    </a:cubicBezTo>
                                    <a:cubicBezTo>
                                      <a:pt x="76881" y="646508"/>
                                      <a:pt x="81416" y="636502"/>
                                      <a:pt x="88900" y="629018"/>
                                    </a:cubicBezTo>
                                    <a:cubicBezTo>
                                      <a:pt x="144612" y="573306"/>
                                      <a:pt x="64742" y="673929"/>
                                      <a:pt x="127000" y="590918"/>
                                    </a:cubicBezTo>
                                    <a:cubicBezTo>
                                      <a:pt x="131233" y="578218"/>
                                      <a:pt x="132274" y="563957"/>
                                      <a:pt x="139700" y="552818"/>
                                    </a:cubicBezTo>
                                    <a:cubicBezTo>
                                      <a:pt x="170081" y="507246"/>
                                      <a:pt x="154307" y="525511"/>
                                      <a:pt x="184150" y="495668"/>
                                    </a:cubicBezTo>
                                    <a:cubicBezTo>
                                      <a:pt x="186267" y="489318"/>
                                      <a:pt x="187507" y="482605"/>
                                      <a:pt x="190500" y="476618"/>
                                    </a:cubicBezTo>
                                    <a:cubicBezTo>
                                      <a:pt x="193913" y="469792"/>
                                      <a:pt x="200194" y="464583"/>
                                      <a:pt x="203200" y="457568"/>
                                    </a:cubicBezTo>
                                    <a:cubicBezTo>
                                      <a:pt x="206638" y="449546"/>
                                      <a:pt x="207042" y="440527"/>
                                      <a:pt x="209550" y="432168"/>
                                    </a:cubicBezTo>
                                    <a:cubicBezTo>
                                      <a:pt x="213397" y="419346"/>
                                      <a:pt x="219625" y="407195"/>
                                      <a:pt x="222250" y="394068"/>
                                    </a:cubicBezTo>
                                    <a:cubicBezTo>
                                      <a:pt x="230312" y="353760"/>
                                      <a:pt x="225982" y="372789"/>
                                      <a:pt x="234950" y="336918"/>
                                    </a:cubicBezTo>
                                    <a:cubicBezTo>
                                      <a:pt x="232833" y="267068"/>
                                      <a:pt x="232476" y="197142"/>
                                      <a:pt x="228600" y="127368"/>
                                    </a:cubicBezTo>
                                    <a:cubicBezTo>
                                      <a:pt x="228229" y="120685"/>
                                      <a:pt x="226431" y="113545"/>
                                      <a:pt x="222250" y="108318"/>
                                    </a:cubicBezTo>
                                    <a:cubicBezTo>
                                      <a:pt x="211418" y="94778"/>
                                      <a:pt x="173804" y="57049"/>
                                      <a:pt x="152400" y="44818"/>
                                    </a:cubicBezTo>
                                    <a:cubicBezTo>
                                      <a:pt x="146588" y="41497"/>
                                      <a:pt x="139502" y="41105"/>
                                      <a:pt x="133350" y="38468"/>
                                    </a:cubicBezTo>
                                    <a:cubicBezTo>
                                      <a:pt x="124649" y="34739"/>
                                      <a:pt x="116651" y="29497"/>
                                      <a:pt x="107950" y="25768"/>
                                    </a:cubicBezTo>
                                    <a:cubicBezTo>
                                      <a:pt x="89620" y="17912"/>
                                      <a:pt x="77792" y="17655"/>
                                      <a:pt x="57150" y="13068"/>
                                    </a:cubicBezTo>
                                    <a:cubicBezTo>
                                      <a:pt x="48631" y="11175"/>
                                      <a:pt x="40141" y="9116"/>
                                      <a:pt x="31750" y="6718"/>
                                    </a:cubicBezTo>
                                    <a:cubicBezTo>
                                      <a:pt x="25314" y="4879"/>
                                      <a:pt x="19264" y="1681"/>
                                      <a:pt x="12700" y="368"/>
                                    </a:cubicBezTo>
                                    <a:cubicBezTo>
                                      <a:pt x="8549" y="-462"/>
                                      <a:pt x="4233" y="368"/>
                                      <a:pt x="0" y="368"/>
                                    </a:cubicBezTo>
                                  </a:path>
                                </a:pathLst>
                              </a:custGeom>
                              <a:ln w="19050"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78609968" name="テキスト ボックス 2"/>
                          <wps:cNvSpPr txBox="1">
                            <a:spLocks noChangeArrowheads="1"/>
                          </wps:cNvSpPr>
                          <wps:spPr bwMode="auto">
                            <a:xfrm>
                              <a:off x="857250" y="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5301FE" w14:textId="77777777" w:rsidR="005E5ACA" w:rsidRDefault="005E5ACA" w:rsidP="005E5ACA">
                                <w:r>
                                  <w:t>A</w:t>
                                </w:r>
                              </w:p>
                            </w:txbxContent>
                          </wps:txbx>
                          <wps:bodyPr rot="0" vert="horz" wrap="square" lIns="91440" tIns="45720" rIns="91440" bIns="45720" anchor="t" anchorCtr="0">
                            <a:noAutofit/>
                          </wps:bodyPr>
                        </wps:wsp>
                        <wps:wsp>
                          <wps:cNvPr id="2078609969" name="テキスト ボックス 2"/>
                          <wps:cNvSpPr txBox="1">
                            <a:spLocks noChangeArrowheads="1"/>
                          </wps:cNvSpPr>
                          <wps:spPr bwMode="auto">
                            <a:xfrm>
                              <a:off x="0" y="4381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178876" w14:textId="77777777" w:rsidR="005E5ACA" w:rsidRDefault="005E5ACA" w:rsidP="005E5ACA">
                                <w:r>
                                  <w:t>S</w:t>
                                </w:r>
                              </w:p>
                            </w:txbxContent>
                          </wps:txbx>
                          <wps:bodyPr rot="0" vert="horz" wrap="square" lIns="91440" tIns="45720" rIns="91440" bIns="45720" anchor="t" anchorCtr="0">
                            <a:noAutofit/>
                          </wps:bodyPr>
                        </wps:wsp>
                        <wps:wsp>
                          <wps:cNvPr id="2078609970" name="テキスト ボックス 2"/>
                          <wps:cNvSpPr txBox="1">
                            <a:spLocks noChangeArrowheads="1"/>
                          </wps:cNvSpPr>
                          <wps:spPr bwMode="auto">
                            <a:xfrm>
                              <a:off x="723900" y="971550"/>
                              <a:ext cx="488950" cy="311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48AD53" w14:textId="77777777" w:rsidR="005E5ACA" w:rsidRDefault="005E5ACA" w:rsidP="005E5ACA">
                                <w:r>
                                  <w:t>B</w:t>
                                </w:r>
                              </w:p>
                            </w:txbxContent>
                          </wps:txbx>
                          <wps:bodyPr rot="0" vert="horz" wrap="square" lIns="91440" tIns="45720" rIns="91440" bIns="45720" anchor="t" anchorCtr="0">
                            <a:noAutofit/>
                          </wps:bodyPr>
                        </wps:wsp>
                      </wpg:grpSp>
                    </wpg:wgp>
                  </a:graphicData>
                </a:graphic>
                <wp14:sizeRelH relativeFrom="margin">
                  <wp14:pctWidth>0</wp14:pctWidth>
                </wp14:sizeRelH>
              </wp:anchor>
            </w:drawing>
          </mc:Choice>
          <mc:Fallback>
            <w:pict>
              <v:group w14:anchorId="653019C0" id="グループ化 2078609952" o:spid="_x0000_s1050" style="position:absolute;left:0;text-align:left;margin-left:0;margin-top:18.3pt;width:191pt;height:101pt;z-index:251660288;mso-position-horizontal:center;mso-position-horizontal-relative:margin;mso-width-relative:margin" coordsize="24257,12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">
                <v:shape id="テキスト ボックス 2" o:spid="_x0000_s1051" type="#_x0000_t202" style="position:absolute;left:17335;top:317;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" filled="f" stroked="f">
                  <v:textbox>
                    <w:txbxContent>
                      <w:p w14:paraId="52687B66" w14:textId="77777777" w:rsidR="005E5ACA" w:rsidRDefault="005E5ACA" w:rsidP="005E5ACA">
                        <w:r>
                          <w:t>C</w:t>
                        </w:r>
                      </w:p>
                    </w:txbxContent>
                  </v:textbox>
                </v:shape>
                <v:shape id="テキスト ボックス 2" o:spid="_x0000_s1052" type="#_x0000_t202" style="position:absolute;left:19367;top:9715;width:489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" filled="f" stroked="f">
                  <v:textbox>
                    <w:txbxContent>
                      <w:p w14:paraId="40394E1C" w14:textId="77777777" w:rsidR="005E5ACA" w:rsidRDefault="005E5ACA" w:rsidP="005E5ACA">
                        <w:r>
                          <w:t>D</w:t>
                        </w:r>
                      </w:p>
                    </w:txbxContent>
                  </v:textbox>
                </v:shape>
                <v:group id="グループ化 2078609955" o:spid="_x0000_s1053" style="position:absolute;width:20574;height:12827" coordsize="20574,12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">
                  <v:group id="グループ化 2078609956" o:spid="_x0000_s1054" style="position:absolute;left:2921;top:2984;width:17653;height:8268" coordsize="17653,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">
                    <v:oval id="楕円 2078609957" o:spid="_x0000_s1055" style="position:absolute;left:14668;top:127;width:508;height: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" fillcolor="red" strokecolor="black [1600]" strokeweight="1pt">
                      <v:stroke joinstyle="miter"/>
                    </v:oval>
                    <v:oval id="楕円 2078609958" o:spid="_x0000_s1056" style="position:absolute;left:15113;top:7810;width:457;height:457;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" fillcolor="red" strokecolor="black [1600]" strokeweight="1pt">
                      <v:stroke joinstyle="miter"/>
                    </v:oval>
                    <v:group id="グループ化 2078609959" o:spid="_x0000_s1057" style="position:absolute;width:7884;height:7188" coordsize="7884,7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">
                      <v:oval id="楕円 2078609960" o:spid="_x0000_s1058" style="position:absolute;top:361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" fillcolor="black [3200]" strokecolor="black [1600]" strokeweight="1pt">
                        <v:stroke joinstyle="miter"/>
                      </v:oval>
                      <v:oval id="楕円 2078609961" o:spid="_x0000_s1059" style="position:absolute;left:6921;top:673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" fillcolor="black [3200]" strokecolor="black [1600]" strokeweight="1pt">
                        <v:stroke joinstyle="miter"/>
                      </v:oval>
                      <v:oval id="楕円 2078609962" o:spid="_x0000_s1060" style="position:absolute;left:666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" fillcolor="black [3200]" strokecolor="black [1600]" strokeweight="1pt">
                        <v:stroke joinstyle="miter"/>
                      </v:oval>
                      <v:shape id="フリーフォーム 2078609963" o:spid="_x0000_s1061" style="position:absolute;left:444;top:254;width:5906;height:3365;visibility:visible;mso-wrap-style:square;v-text-anchor:middle" coordsize="590550,336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" path="m,336550c2117,319617,610,301821,6350,285750v5134,-14374,16422,-25756,25400,-38100c56594,213490,48871,221420,76200,203200v4233,-8467,6640,-18128,12700,-25400c132133,125921,127563,135379,171450,107950v6472,-4045,12424,-8914,19050,-12700c282995,42396,163710,111820,234950,76200v11039,-5520,20711,-13530,31750,-19050c272687,54157,279598,53437,285750,50800,324476,34203,298592,40169,342900,25400v8279,-2760,17228,-3286,25400,-6350c377163,15726,384517,8646,393700,6350,410256,2211,427567,2117,444500,v33867,2117,67854,2798,101600,6350c631860,15377,484234,12700,590550,12700e" filled="f" strokecolor="black [3200]" strokeweight="1.5pt">
                        <v:stroke endarrow="open"/>
                        <v:path arrowok="t" o:connecttype="custom" o:connectlocs="0,336550;6350,285750;31750,247650;76200,203200;88900,177800;171450,107950;190500,95250;234950,76200;266700,57150;285750,50800;342900,25400;368300,19050;393700,6350;444500,0;546100,6350;590550,12700" o:connectangles="0,0,0,0,0,0,0,0,0,0,0,0,0,0,0,0"/>
                      </v:shape>
                      <v:shape id="フリーフォーム 2078609964" o:spid="_x0000_s1062" style="position:absolute;left:7302;top:444;width:582;height:5779;visibility:visible;mso-wrap-style:square;v-text-anchor:middle" coordsize="58158,57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" path="m,c4233,10583,9425,20832,12700,31750v3101,10338,2560,21644,6350,31750c21730,70646,27517,76200,31750,82550v4365,21824,6722,36225,12700,57150c46289,146136,48683,152400,50800,158750v2117,14817,6350,29483,6350,44450c57150,328566,63474,358893,44450,444500v-1893,8519,-2912,17378,-6350,25400c20450,511084,23471,462422,12700,527050,5572,569819,12108,553634,,577850e" filled="f" strokecolor="black [3200]" strokeweight="1.5pt">
                        <v:stroke endarrow="open"/>
                        <v:path arrowok="t" o:connecttype="custom" o:connectlocs="0,0;12700,31750;19050,63500;31750,82550;44450,139700;50800,158750;57150,203200;44450,444500;38100,469900;12700,527050;0,577850" o:connectangles="0,0,0,0,0,0,0,0,0,0,0"/>
                      </v:shape>
                      <v:shape id="フリーフォーム 2078609965" o:spid="_x0000_s1063" style="position:absolute;left:825;top:4508;width:5969;height:2159;visibility:visible;mso-wrap-style:square;v-text-anchor:middle" coordsize="596900,21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" path="m596900,215900c543983,211667,490205,213611,438150,203200,394170,194404,354018,171940,311150,158750v-12306,-3786,-25432,-4047,-38100,-6350c262431,150469,251883,148167,241300,146050v-54595,-36396,14480,7240,-38100,-19050c196374,123587,190776,118086,184150,114300v-8219,-4696,-17697,-7198,-25400,-12700c151442,96380,146599,88299,139700,82550,103704,52553,138726,88204,95250,57150,87942,51930,83672,43081,76200,38100,70631,34387,63137,34743,57150,31750,50324,28337,44926,22463,38100,19050,32113,16057,25037,15693,19050,12700,12224,9287,,,,e" filled="f" strokecolor="black [3200]" strokeweight="1.5pt">
                        <v:stroke endarrow="open"/>
                        <v:path arrowok="t" o:connecttype="custom" o:connectlocs="596900,215900;438150,203200;311150,158750;273050,152400;241300,146050;203200,127000;184150,114300;158750,101600;139700,82550;95250,57150;76200,38100;57150,31750;38100,19050;19050,12700;0,0" o:connectangles="0,0,0,0,0,0,0,0,0,0,0,0,0,0,0"/>
                      </v:shape>
                    </v:group>
                    <v:shape id="フリーフォーム 2078609966" o:spid="_x0000_s1064" style="position:absolute;left:12446;top:571;width:2540;height:7049;visibility:visible;mso-wrap-style:square;v-text-anchor:middle" coordsize="254000,704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" path="m203200,c184150,14817,162621,26904,146050,44450,126282,65381,111984,90873,95250,114300v-4436,6210,-9866,11964,-12700,19050c78317,143933,75308,155093,69850,165100v-7309,13400,-17547,25012,-25400,38100c39580,211317,36446,220381,31750,228600v-3786,6626,-9287,12224,-12700,19050c5126,275497,5949,281407,,311150,7077,480989,-5982,414224,19050,514350v2117,8467,898,18585,6350,25400c33867,550333,41683,561471,50800,571500v12082,13290,23156,28137,38100,38100c101600,618067,116207,624207,127000,635000v6350,6350,11578,14069,19050,19050c151619,657763,159006,657630,165100,660400v17235,7834,35048,14898,50800,25400c222250,690033,228124,695087,234950,698500v5987,2993,19050,6350,19050,6350e" filled="f" strokecolor="red" strokeweight="1.5pt">
                      <v:stroke endarrow="open"/>
                      <v:path arrowok="t" o:connecttype="custom" o:connectlocs="203200,0;146050,44450;95250,114300;82550,133350;69850,165100;44450,203200;31750,228600;19050,247650;0,311150;19050,514350;25400,539750;50800,571500;88900,609600;127000,635000;146050,654050;165100,660400;215900,685800;234950,698500;254000,704850" o:connectangles="0,0,0,0,0,0,0,0,0,0,0,0,0,0,0,0,0,0,0"/>
                    </v:shape>
                    <v:shape id="フリーフォーム 2078609967" o:spid="_x0000_s1065" style="position:absolute;left:15303;top:825;width:2350;height:6862;visibility:visible;mso-wrap-style:square;v-text-anchor:middle" coordsize="234950,686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" path="m38100,686168c48683,675585,59906,665605,69850,654418v7031,-7910,11566,-17916,19050,-25400c144612,573306,64742,673929,127000,590918v4233,-12700,5274,-26961,12700,-38100c170081,507246,154307,525511,184150,495668v2117,-6350,3357,-13063,6350,-19050c193913,469792,200194,464583,203200,457568v3438,-8022,3842,-17041,6350,-25400c213397,419346,219625,407195,222250,394068v8062,-40308,3732,-21279,12700,-57150c232833,267068,232476,197142,228600,127368v-371,-6683,-2169,-13823,-6350,-19050c211418,94778,173804,57049,152400,44818v-5812,-3321,-12898,-3713,-19050,-6350c124649,34739,116651,29497,107950,25768,89620,17912,77792,17655,57150,13068,48631,11175,40141,9116,31750,6718,25314,4879,19264,1681,12700,368,8549,-462,4233,368,,368e" filled="f" strokecolor="red" strokeweight="1.5pt">
                      <v:stroke endarrow="open"/>
                      <v:path arrowok="t" o:connecttype="custom" o:connectlocs="38100,686168;69850,654418;88900,629018;127000,590918;139700,552818;184150,495668;190500,476618;203200,457568;209550,432168;222250,394068;234950,336918;228600,127368;222250,108318;152400,44818;133350,38468;107950,25768;57150,13068;31750,6718;12700,368;0,368" o:connectangles="0,0,0,0,0,0,0,0,0,0,0,0,0,0,0,0,0,0,0,0"/>
                    </v:shape>
                  </v:group>
                  <v:shape id="テキスト ボックス 2" o:spid="_x0000_s1066" type="#_x0000_t202" style="position:absolute;left:8572;width:489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" filled="f" stroked="f">
                    <v:textbox>
                      <w:txbxContent>
                        <w:p w14:paraId="655301FE" w14:textId="77777777" w:rsidR="005E5ACA" w:rsidRDefault="005E5ACA" w:rsidP="005E5ACA">
                          <w:r>
                            <w:t>A</w:t>
                          </w:r>
                        </w:p>
                      </w:txbxContent>
                    </v:textbox>
                  </v:shape>
                  <v:shape id="テキスト ボックス 2" o:spid="_x0000_s1067" type="#_x0000_t202" style="position:absolute;top:4381;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" filled="f" stroked="f">
                    <v:textbox>
                      <w:txbxContent>
                        <w:p w14:paraId="24178876" w14:textId="77777777" w:rsidR="005E5ACA" w:rsidRDefault="005E5ACA" w:rsidP="005E5ACA">
                          <w:r>
                            <w:t>S</w:t>
                          </w:r>
                        </w:p>
                      </w:txbxContent>
                    </v:textbox>
                  </v:shape>
                  <v:shape id="テキスト ボックス 2" o:spid="_x0000_s1068" type="#_x0000_t202" style="position:absolute;left:7239;top:9715;width:4889;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" filled="f" stroked="f">
                    <v:textbox>
                      <w:txbxContent>
                        <w:p w14:paraId="2A48AD53" w14:textId="77777777" w:rsidR="005E5ACA" w:rsidRDefault="005E5ACA" w:rsidP="005E5ACA">
                          <w:r>
                            <w:t>B</w:t>
                          </w:r>
                        </w:p>
                      </w:txbxContent>
                    </v:textbox>
                  </v:shape>
                </v:group>
                <w10:wrap type="topAndBottom" anchorx="margin"/>
              </v:group>
            </w:pict>
          </mc:Fallback>
        </mc:AlternateContent>
      </w:r>
    </w:p>
    <w:p w14:paraId="436988F8" w14:textId="77777777" w:rsidR="005E5ACA" w:rsidRPr="00C01179" w:rsidRDefault="005E5ACA" w:rsidP="005E5ACA">
      <w:pPr>
        <w:jc w:val="center"/>
        <w:rPr>
          <w:rFonts w:ascii="Times New Roman" w:eastAsia="宋体" w:hAnsi="Times New Roman" w:cs="Times New Roman"/>
          <w:sz w:val="18"/>
          <w:szCs w:val="20"/>
        </w:rPr>
      </w:pPr>
      <w:r>
        <w:rPr>
          <w:rFonts w:ascii="Times New Roman" w:eastAsia="宋体" w:hAnsi="Times New Roman" w:cs="Times New Roman"/>
        </w:rPr>
        <w:tab/>
      </w:r>
      <w:r w:rsidRPr="00591271">
        <w:rPr>
          <w:rFonts w:ascii="Times New Roman" w:eastAsia="宋体" w:hAnsi="Times New Roman" w:cs="Times New Roman" w:hint="eastAsia"/>
          <w:sz w:val="18"/>
          <w:szCs w:val="20"/>
        </w:rPr>
        <w:t>图</w:t>
      </w:r>
      <w:r>
        <w:rPr>
          <w:rFonts w:ascii="Times New Roman" w:eastAsia="宋体" w:hAnsi="Times New Roman" w:cs="Times New Roman"/>
          <w:sz w:val="18"/>
          <w:szCs w:val="20"/>
        </w:rPr>
        <w:t>4</w:t>
      </w:r>
      <w:r w:rsidRPr="00591271">
        <w:rPr>
          <w:rFonts w:ascii="Times New Roman" w:eastAsia="宋体" w:hAnsi="Times New Roman" w:cs="Times New Roman"/>
          <w:sz w:val="18"/>
          <w:szCs w:val="20"/>
        </w:rPr>
        <w:t xml:space="preserve"> </w:t>
      </w:r>
      <w:r>
        <w:rPr>
          <w:rFonts w:ascii="Times New Roman" w:eastAsia="宋体" w:hAnsi="Times New Roman" w:cs="Times New Roman" w:hint="eastAsia"/>
          <w:sz w:val="18"/>
          <w:szCs w:val="20"/>
        </w:rPr>
        <w:t>子回路简化图</w:t>
      </w:r>
    </w:p>
    <w:p w14:paraId="42B87A05"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生成节点集合</w:t>
      </w:r>
      <w:r>
        <w:rPr>
          <w:rFonts w:ascii="Times New Roman" w:eastAsia="宋体" w:hAnsi="Times New Roman" w:cs="Times New Roman"/>
        </w:rPr>
        <w:t>N</w:t>
      </w:r>
      <w:r>
        <w:rPr>
          <w:rFonts w:ascii="Times New Roman" w:eastAsia="宋体" w:hAnsi="Times New Roman" w:cs="Times New Roman" w:hint="eastAsia"/>
        </w:rPr>
        <w:t>ode</w:t>
      </w:r>
      <w:r>
        <w:rPr>
          <w:rFonts w:ascii="Times New Roman" w:eastAsia="宋体" w:hAnsi="Times New Roman" w:cs="Times New Roman" w:hint="eastAsia"/>
        </w:rPr>
        <w:t>。从</w:t>
      </w:r>
      <w:r>
        <w:rPr>
          <w:rFonts w:ascii="Times New Roman" w:eastAsia="宋体" w:hAnsi="Times New Roman" w:cs="Times New Roman" w:hint="eastAsia"/>
        </w:rPr>
        <w:t>S</w:t>
      </w:r>
      <w:r>
        <w:rPr>
          <w:rFonts w:ascii="Times New Roman" w:eastAsia="宋体" w:hAnsi="Times New Roman" w:cs="Times New Roman" w:hint="eastAsia"/>
        </w:rPr>
        <w:t>出发，探索其后置节点，将探索过的节点放入集合</w:t>
      </w:r>
      <w:r>
        <w:rPr>
          <w:rFonts w:ascii="Times New Roman" w:eastAsia="宋体" w:hAnsi="Times New Roman" w:cs="Times New Roman" w:hint="eastAsia"/>
        </w:rPr>
        <w:t>Visited</w:t>
      </w:r>
      <w:r>
        <w:rPr>
          <w:rFonts w:ascii="Times New Roman" w:eastAsia="宋体" w:hAnsi="Times New Roman" w:cs="Times New Roman" w:hint="eastAsia"/>
        </w:rPr>
        <w:t>，直到某一节点的后置节点全部存在于集合</w:t>
      </w:r>
      <w:r>
        <w:rPr>
          <w:rFonts w:ascii="Times New Roman" w:eastAsia="宋体" w:hAnsi="Times New Roman" w:cs="Times New Roman" w:hint="eastAsia"/>
        </w:rPr>
        <w:t>Visited</w:t>
      </w:r>
      <w:r>
        <w:rPr>
          <w:rFonts w:ascii="Times New Roman" w:eastAsia="宋体" w:hAnsi="Times New Roman" w:cs="Times New Roman" w:hint="eastAsia"/>
        </w:rPr>
        <w:t>，例如图</w:t>
      </w:r>
      <w:r>
        <w:rPr>
          <w:rFonts w:ascii="Times New Roman" w:eastAsia="宋体" w:hAnsi="Times New Roman" w:cs="Times New Roman"/>
        </w:rPr>
        <w:t xml:space="preserve">4 </w:t>
      </w:r>
      <w:r>
        <w:rPr>
          <w:rFonts w:ascii="Times New Roman" w:eastAsia="宋体" w:hAnsi="Times New Roman" w:cs="Times New Roman" w:hint="eastAsia"/>
        </w:rPr>
        <w:t>集合</w:t>
      </w:r>
      <w:r>
        <w:rPr>
          <w:rFonts w:ascii="Times New Roman" w:eastAsia="宋体" w:hAnsi="Times New Roman" w:cs="Times New Roman" w:hint="eastAsia"/>
        </w:rPr>
        <w:t>Visited</w:t>
      </w:r>
      <w:r>
        <w:rPr>
          <w:rFonts w:ascii="Times New Roman" w:eastAsia="宋体" w:hAnsi="Times New Roman" w:cs="Times New Roman" w:hint="eastAsia"/>
        </w:rPr>
        <w:t>最后为</w:t>
      </w:r>
      <w:r>
        <w:rPr>
          <w:rFonts w:ascii="Times New Roman" w:eastAsia="宋体" w:hAnsi="Times New Roman" w:cs="Times New Roman" w:hint="eastAsia"/>
        </w:rPr>
        <w:t>{</w:t>
      </w:r>
      <w:r>
        <w:rPr>
          <w:rFonts w:ascii="Times New Roman" w:eastAsia="宋体" w:hAnsi="Times New Roman" w:cs="Times New Roman"/>
        </w:rPr>
        <w:t>S, A, B}</w:t>
      </w:r>
      <w:r>
        <w:rPr>
          <w:rFonts w:ascii="Times New Roman" w:eastAsia="宋体" w:hAnsi="Times New Roman" w:cs="Times New Roman" w:hint="eastAsia"/>
        </w:rPr>
        <w:t>，集合</w:t>
      </w:r>
      <w:r>
        <w:rPr>
          <w:rFonts w:ascii="Times New Roman" w:eastAsia="宋体" w:hAnsi="Times New Roman" w:cs="Times New Roman" w:hint="eastAsia"/>
        </w:rPr>
        <w:t>Node</w:t>
      </w:r>
      <w:r>
        <w:rPr>
          <w:rFonts w:ascii="Times New Roman" w:eastAsia="宋体" w:hAnsi="Times New Roman" w:cs="Times New Roman" w:hint="eastAsia"/>
        </w:rPr>
        <w:t>为</w:t>
      </w:r>
      <w:r>
        <w:rPr>
          <w:rFonts w:ascii="Times New Roman" w:eastAsia="宋体" w:hAnsi="Times New Roman" w:cs="Times New Roman" w:hint="eastAsia"/>
        </w:rPr>
        <w:t>{</w:t>
      </w:r>
      <w:r>
        <w:rPr>
          <w:rFonts w:ascii="Times New Roman" w:eastAsia="宋体" w:hAnsi="Times New Roman" w:cs="Times New Roman"/>
        </w:rPr>
        <w:t>S, A, B, C, D}</w:t>
      </w:r>
      <w:r>
        <w:rPr>
          <w:rFonts w:ascii="Times New Roman" w:eastAsia="宋体" w:hAnsi="Times New Roman" w:cs="Times New Roman" w:hint="eastAsia"/>
        </w:rPr>
        <w:t>。若集合</w:t>
      </w:r>
      <w:r>
        <w:rPr>
          <w:rFonts w:ascii="Times New Roman" w:eastAsia="宋体" w:hAnsi="Times New Roman" w:cs="Times New Roman" w:hint="eastAsia"/>
        </w:rPr>
        <w:t>Visited</w:t>
      </w:r>
      <w:r>
        <w:rPr>
          <w:rFonts w:ascii="Times New Roman" w:eastAsia="宋体" w:hAnsi="Times New Roman" w:cs="Times New Roman" w:hint="eastAsia"/>
        </w:rPr>
        <w:t>等于集合</w:t>
      </w:r>
      <w:r>
        <w:rPr>
          <w:rFonts w:ascii="Times New Roman" w:eastAsia="宋体" w:hAnsi="Times New Roman" w:cs="Times New Roman" w:hint="eastAsia"/>
        </w:rPr>
        <w:t>Node</w:t>
      </w:r>
      <w:r>
        <w:rPr>
          <w:rFonts w:ascii="Times New Roman" w:eastAsia="宋体" w:hAnsi="Times New Roman" w:cs="Times New Roman" w:hint="eastAsia"/>
        </w:rPr>
        <w:t>，则无子回路；若不等则有子回路。</w:t>
      </w:r>
    </w:p>
    <w:p w14:paraId="3A2DE92F" w14:textId="77777777" w:rsidR="005E5ACA" w:rsidRDefault="005E5ACA" w:rsidP="005E5ACA">
      <w:pPr>
        <w:ind w:firstLine="420"/>
        <w:rPr>
          <w:rFonts w:ascii="Times New Roman" w:eastAsia="宋体" w:hAnsi="Times New Roman" w:cs="Times New Roman"/>
        </w:rPr>
      </w:pPr>
      <w:r>
        <w:rPr>
          <w:rFonts w:ascii="Times New Roman" w:eastAsia="宋体" w:hAnsi="Times New Roman" w:cs="Times New Roman" w:hint="eastAsia"/>
        </w:rPr>
        <w:t>上图判断出有子回路，则需要添加</w:t>
      </w:r>
      <w:r w:rsidRPr="0013652F">
        <w:rPr>
          <w:rFonts w:ascii="Times New Roman" w:eastAsia="宋体" w:hAnsi="Times New Roman" w:cs="Times New Roman"/>
        </w:rPr>
        <w:t>subtour-elimination</w:t>
      </w:r>
      <w:r>
        <w:rPr>
          <w:rFonts w:ascii="Times New Roman" w:eastAsia="宋体" w:hAnsi="Times New Roman" w:cs="Times New Roman" w:hint="eastAsia"/>
        </w:rPr>
        <w:t>约束，如下：</w:t>
      </w:r>
    </w:p>
    <w:p w14:paraId="0E5781F9" w14:textId="77777777" w:rsidR="005E5ACA" w:rsidRPr="00BC588B" w:rsidRDefault="00000000" w:rsidP="005E5ACA">
      <w:pPr>
        <w:jc w:val="center"/>
        <w:rPr>
          <w:rFonts w:ascii="Times New Roman" w:eastAsia="宋体" w:hAnsi="Times New Roman" w:cs="Times New Roman"/>
        </w:rPr>
      </w:pPr>
      <m:oMathPara>
        <m:oMath>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nary>
          <m:r>
            <w:rPr>
              <w:rFonts w:ascii="Cambria Math" w:eastAsia="宋体" w:hAnsi="Cambria Math" w:cs="Times New Roman"/>
            </w:rPr>
            <m:t>≤</m:t>
          </m:r>
          <m:nary>
            <m:naryPr>
              <m:chr m:val="∑"/>
              <m:limLoc m:val="undOvr"/>
              <m:supHide m:val="1"/>
              <m:ctrlPr>
                <w:rPr>
                  <w:rFonts w:ascii="Cambria Math" w:eastAsia="宋体" w:hAnsi="Cambria Math" w:cs="Times New Roman"/>
                </w:rPr>
              </m:ctrlPr>
            </m:naryPr>
            <m:sub>
              <m:r>
                <w:rPr>
                  <w:rFonts w:ascii="Cambria Math" w:eastAsia="宋体" w:hAnsi="Cambria Math" w:cs="Times New Roman" w:hint="eastAsia"/>
                </w:rPr>
                <m:t>l</m:t>
              </m:r>
              <m:r>
                <w:rPr>
                  <w:rFonts w:ascii="Cambria Math" w:eastAsia="宋体" w:hAnsi="Cambria Math" w:cs="Times New Roman" w:hint="eastAsia"/>
                </w:rPr>
                <m:t>∈</m:t>
              </m:r>
              <m:r>
                <w:rPr>
                  <w:rFonts w:ascii="Cambria Math" w:eastAsia="宋体" w:hAnsi="Cambria Math" w:cs="Times New Roman"/>
                </w:rPr>
                <m:t>L</m:t>
              </m:r>
            </m:sub>
            <m:sup/>
            <m:e>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e>
          </m:nary>
          <m:r>
            <m:rPr>
              <m:sty m:val="p"/>
            </m:rPr>
            <w:rPr>
              <w:rFonts w:ascii="Cambria Math" w:eastAsia="宋体" w:hAnsi="Cambria Math" w:cs="Times New Roman"/>
            </w:rPr>
            <m:t>-1</m:t>
          </m:r>
        </m:oMath>
      </m:oMathPara>
    </w:p>
    <w:p w14:paraId="4E21F563"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其中</w:t>
      </w:r>
      <m:oMath>
        <m:acc>
          <m:accPr>
            <m:chr m:val="̅"/>
            <m:ctrlPr>
              <w:rPr>
                <w:rFonts w:ascii="Cambria Math" w:eastAsia="宋体" w:hAnsi="Cambria Math" w:cs="Times New Roman"/>
                <w:i/>
              </w:rPr>
            </m:ctrlPr>
          </m:accPr>
          <m:e>
            <m:sSub>
              <m:sSubPr>
                <m:ctrlPr>
                  <w:rPr>
                    <w:rFonts w:ascii="Cambria Math" w:eastAsia="宋体" w:hAnsi="Cambria Math" w:cs="Times New Roman"/>
                    <w:i/>
                  </w:rPr>
                </m:ctrlPr>
              </m:sSubPr>
              <m:e>
                <m:r>
                  <w:rPr>
                    <w:rFonts w:ascii="Cambria Math" w:eastAsia="宋体" w:hAnsi="Cambria Math" w:cs="Times New Roman" w:hint="eastAsia"/>
                  </w:rPr>
                  <m:t>x</m:t>
                </m:r>
              </m:e>
              <m:sub>
                <m:r>
                  <w:rPr>
                    <w:rFonts w:ascii="Cambria Math" w:eastAsia="宋体" w:hAnsi="Cambria Math" w:cs="Times New Roman"/>
                  </w:rPr>
                  <m:t>l</m:t>
                </m:r>
              </m:sub>
            </m:sSub>
          </m:e>
        </m:acc>
      </m:oMath>
      <w:r>
        <w:rPr>
          <w:rFonts w:ascii="Times New Roman" w:eastAsia="宋体" w:hAnsi="Times New Roman" w:cs="Times New Roman" w:hint="eastAsia"/>
        </w:rPr>
        <w:t>为此循环的解。添加此约束，则在下次求解中排除这条含有子回路的车辆路径。</w:t>
      </w:r>
    </w:p>
    <w:p w14:paraId="07CFBF32" w14:textId="77777777" w:rsidR="005E5ACA" w:rsidRDefault="005E5ACA" w:rsidP="005E5AC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反复循环，直到找到一个不含子回路的路径则得到现阶段最优路径。</w:t>
      </w:r>
    </w:p>
    <w:p w14:paraId="0FF1121A" w14:textId="77777777" w:rsidR="004D74BC" w:rsidRPr="006E2545" w:rsidRDefault="004D74BC">
      <w:pPr>
        <w:rPr>
          <w:rFonts w:ascii="Times New Roman" w:eastAsia="宋体" w:hAnsi="Times New Roman" w:cs="Times New Roman"/>
        </w:rPr>
      </w:pPr>
    </w:p>
    <w:p w14:paraId="29868FFF" w14:textId="0CC6EE62" w:rsidR="00750991" w:rsidRPr="004D74BC" w:rsidRDefault="005E5ACA">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六</w:t>
      </w:r>
      <w:r w:rsidR="004D74BC" w:rsidRPr="004D74BC">
        <w:rPr>
          <w:rFonts w:ascii="Times New Roman" w:eastAsia="宋体" w:hAnsi="Times New Roman" w:cs="Times New Roman" w:hint="eastAsia"/>
          <w:b/>
          <w:bCs/>
          <w:sz w:val="24"/>
          <w:szCs w:val="28"/>
        </w:rPr>
        <w:t>、模型扩展</w:t>
      </w:r>
    </w:p>
    <w:p w14:paraId="244F8AFD" w14:textId="7DB1C796" w:rsidR="004D74BC" w:rsidRDefault="004D74BC">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多车库问题</w:t>
      </w:r>
    </w:p>
    <w:p w14:paraId="5147FCAB" w14:textId="27B434CC" w:rsidR="00580A3D" w:rsidRDefault="004D74BC">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在第四章中，仅仅考虑了有一个车库</w:t>
      </w:r>
      <m:oMath>
        <m:r>
          <w:rPr>
            <w:rFonts w:ascii="Cambria Math" w:eastAsia="宋体" w:hAnsi="Cambria Math" w:cs="Times New Roman"/>
          </w:rPr>
          <m:t>s</m:t>
        </m:r>
      </m:oMath>
      <w:r>
        <w:rPr>
          <w:rFonts w:ascii="Times New Roman" w:eastAsia="宋体" w:hAnsi="Times New Roman" w:cs="Times New Roman" w:hint="eastAsia"/>
        </w:rPr>
        <w:t>的问题，当一个区域内有多个车库的时候，整体模型不需要大改，只需要增加子问题的个数。根据公式（</w:t>
      </w:r>
      <w:r>
        <w:rPr>
          <w:rFonts w:ascii="Times New Roman" w:eastAsia="宋体" w:hAnsi="Times New Roman" w:cs="Times New Roman" w:hint="eastAsia"/>
        </w:rPr>
        <w:t>7</w:t>
      </w:r>
      <w:r>
        <w:rPr>
          <w:rFonts w:ascii="Times New Roman" w:eastAsia="宋体" w:hAnsi="Times New Roman" w:cs="Times New Roman" w:hint="eastAsia"/>
        </w:rPr>
        <w:t>），当限制主问题</w:t>
      </w:r>
      <w:r>
        <w:rPr>
          <w:rFonts w:ascii="Times New Roman" w:eastAsia="宋体" w:hAnsi="Times New Roman" w:cs="Times New Roman" w:hint="eastAsia"/>
        </w:rPr>
        <w:t>RMP</w:t>
      </w:r>
      <w:r>
        <w:rPr>
          <w:rFonts w:ascii="Times New Roman" w:eastAsia="宋体" w:hAnsi="Times New Roman" w:cs="Times New Roman" w:hint="eastAsia"/>
        </w:rPr>
        <w:t>没有达到最优解时</w:t>
      </w:r>
      <w:r w:rsidR="00580A3D">
        <w:rPr>
          <w:rFonts w:ascii="Times New Roman" w:eastAsia="宋体" w:hAnsi="Times New Roman" w:cs="Times New Roman" w:hint="eastAsia"/>
        </w:rPr>
        <w:t>，需要判断是否存在使得简约数</w:t>
      </w:r>
      <w:r w:rsidR="00580A3D">
        <w:rPr>
          <w:rFonts w:ascii="Times New Roman" w:eastAsia="宋体" w:hAnsi="Times New Roman" w:cs="Times New Roman" w:hint="eastAsia"/>
        </w:rPr>
        <w:t>R</w:t>
      </w:r>
      <w:r w:rsidR="00580A3D">
        <w:rPr>
          <w:rFonts w:ascii="Times New Roman" w:eastAsia="宋体" w:hAnsi="Times New Roman" w:cs="Times New Roman"/>
        </w:rPr>
        <w:t>C</w:t>
      </w:r>
      <w:r w:rsidR="00580A3D">
        <w:rPr>
          <w:rFonts w:ascii="Times New Roman" w:eastAsia="宋体" w:hAnsi="Times New Roman" w:cs="Times New Roman" w:hint="eastAsia"/>
        </w:rPr>
        <w:t>&lt;</w:t>
      </w:r>
      <w:r w:rsidR="00580A3D">
        <w:rPr>
          <w:rFonts w:ascii="Times New Roman" w:eastAsia="宋体" w:hAnsi="Times New Roman" w:cs="Times New Roman"/>
        </w:rPr>
        <w:t>0</w:t>
      </w:r>
      <w:r w:rsidR="00580A3D">
        <w:rPr>
          <w:rFonts w:ascii="Times New Roman" w:eastAsia="宋体" w:hAnsi="Times New Roman" w:cs="Times New Roman" w:hint="eastAsia"/>
        </w:rPr>
        <w:t>的运输路径，这个运输路径的出发点并没有</w:t>
      </w:r>
      <w:r w:rsidR="00580A3D">
        <w:rPr>
          <w:rFonts w:ascii="Times New Roman" w:eastAsia="宋体" w:hAnsi="Times New Roman" w:cs="Times New Roman" w:hint="eastAsia"/>
        </w:rPr>
        <w:lastRenderedPageBreak/>
        <w:t>限制。所以，如果一个区域内有</w:t>
      </w:r>
      <w:r w:rsidR="00580A3D">
        <w:rPr>
          <w:rFonts w:ascii="Times New Roman" w:eastAsia="宋体" w:hAnsi="Times New Roman" w:cs="Times New Roman" w:hint="eastAsia"/>
        </w:rPr>
        <w:t>m</w:t>
      </w:r>
      <w:r w:rsidR="00580A3D">
        <w:rPr>
          <w:rFonts w:ascii="Times New Roman" w:eastAsia="宋体" w:hAnsi="Times New Roman" w:cs="Times New Roman" w:hint="eastAsia"/>
        </w:rPr>
        <w:t>个车库，在求解子问题时就需要求解</w:t>
      </w:r>
      <w:r w:rsidR="00580A3D">
        <w:rPr>
          <w:rFonts w:ascii="Times New Roman" w:eastAsia="宋体" w:hAnsi="Times New Roman" w:cs="Times New Roman" w:hint="eastAsia"/>
        </w:rPr>
        <w:t>m</w:t>
      </w:r>
      <w:r w:rsidR="00580A3D">
        <w:rPr>
          <w:rFonts w:ascii="Times New Roman" w:eastAsia="宋体" w:hAnsi="Times New Roman" w:cs="Times New Roman" w:hint="eastAsia"/>
        </w:rPr>
        <w:t>个子问题，如果存在任意一个由某一车库出发的运输路径使得</w:t>
      </w:r>
      <w:r w:rsidR="00580A3D">
        <w:rPr>
          <w:rFonts w:ascii="Times New Roman" w:eastAsia="宋体" w:hAnsi="Times New Roman" w:cs="Times New Roman" w:hint="eastAsia"/>
        </w:rPr>
        <w:t>RC</w:t>
      </w:r>
      <w:r w:rsidR="00580A3D">
        <w:rPr>
          <w:rFonts w:ascii="Times New Roman" w:eastAsia="宋体" w:hAnsi="Times New Roman" w:cs="Times New Roman"/>
        </w:rPr>
        <w:t>&lt;0</w:t>
      </w:r>
      <w:r w:rsidR="00580A3D">
        <w:rPr>
          <w:rFonts w:ascii="Times New Roman" w:eastAsia="宋体" w:hAnsi="Times New Roman" w:cs="Times New Roman" w:hint="eastAsia"/>
        </w:rPr>
        <w:t>，就可以加入到限制主问题中，继续迭代。</w:t>
      </w:r>
    </w:p>
    <w:p w14:paraId="675D0508" w14:textId="6CBE87A6" w:rsidR="00580A3D" w:rsidRDefault="00580A3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考虑可以换电池的问题</w:t>
      </w:r>
    </w:p>
    <w:p w14:paraId="56A00303" w14:textId="35052D28" w:rsidR="00580A3D" w:rsidRDefault="00580A3D">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假设一个区域内有一个换电站，换电站内有固定数量的满电电池可供更换，依然可以保持主问题的形式不变，需要在求解子问题时，考虑在运输路径中加入前往换电站更换电池的路径，</w:t>
      </w:r>
      <w:r w:rsidR="00191803">
        <w:rPr>
          <w:rFonts w:ascii="Times New Roman" w:eastAsia="宋体" w:hAnsi="Times New Roman" w:cs="Times New Roman" w:hint="eastAsia"/>
        </w:rPr>
        <w:t>再求最长的运输路径</w:t>
      </w:r>
      <w:r>
        <w:rPr>
          <w:rFonts w:ascii="Times New Roman" w:eastAsia="宋体" w:hAnsi="Times New Roman" w:cs="Times New Roman" w:hint="eastAsia"/>
        </w:rPr>
        <w:t>。</w:t>
      </w:r>
    </w:p>
    <w:p w14:paraId="34862395" w14:textId="77777777" w:rsidR="004D74BC" w:rsidRDefault="004D74BC">
      <w:pPr>
        <w:rPr>
          <w:rFonts w:ascii="Times New Roman" w:eastAsia="宋体" w:hAnsi="Times New Roman" w:cs="Times New Roman"/>
        </w:rPr>
      </w:pPr>
    </w:p>
    <w:p w14:paraId="0F34EDC6" w14:textId="1D84A312" w:rsidR="004D74BC" w:rsidRDefault="00F423FA">
      <w:pPr>
        <w:rPr>
          <w:rFonts w:ascii="Times New Roman" w:eastAsia="宋体" w:hAnsi="Times New Roman" w:cs="Times New Roman"/>
        </w:rPr>
      </w:pPr>
      <w:r>
        <w:rPr>
          <w:rFonts w:ascii="Times New Roman" w:eastAsia="宋体" w:hAnsi="Times New Roman" w:cs="Times New Roman" w:hint="eastAsia"/>
        </w:rPr>
        <w:t>3</w:t>
      </w:r>
      <w:r>
        <w:rPr>
          <w:rFonts w:ascii="Times New Roman" w:eastAsia="宋体" w:hAnsi="Times New Roman" w:cs="Times New Roman"/>
        </w:rPr>
        <w:t xml:space="preserve">. </w:t>
      </w:r>
      <w:r>
        <w:rPr>
          <w:rFonts w:ascii="Times New Roman" w:eastAsia="宋体" w:hAnsi="Times New Roman" w:cs="Times New Roman" w:hint="eastAsia"/>
        </w:rPr>
        <w:t>考虑可以充电的问题</w:t>
      </w:r>
    </w:p>
    <w:p w14:paraId="6FFF4BB7" w14:textId="24488A2F" w:rsidR="00F423FA"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假设一个区域内有充电站，货车可以在运输过程中前往充电站充电，就需要考虑每条运输路径的运输时间不超过规定的时间。运输时间包括运输路径的时间、充电时间。</w:t>
      </w:r>
    </w:p>
    <w:p w14:paraId="6499C1E1" w14:textId="77777777" w:rsidR="00F423FA" w:rsidRDefault="00F423FA">
      <w:pPr>
        <w:rPr>
          <w:rFonts w:ascii="Times New Roman" w:eastAsia="宋体" w:hAnsi="Times New Roman" w:cs="Times New Roman"/>
        </w:rPr>
      </w:pPr>
    </w:p>
    <w:p w14:paraId="655E8333" w14:textId="556046A4" w:rsidR="00F423FA" w:rsidRDefault="00F423FA">
      <w:pPr>
        <w:rPr>
          <w:rFonts w:ascii="Times New Roman" w:eastAsia="宋体" w:hAnsi="Times New Roman" w:cs="Times New Roman"/>
        </w:rPr>
      </w:pPr>
      <w:r>
        <w:rPr>
          <w:rFonts w:ascii="Times New Roman" w:eastAsia="宋体" w:hAnsi="Times New Roman" w:cs="Times New Roman" w:hint="eastAsia"/>
        </w:rPr>
        <w:t>4</w:t>
      </w:r>
      <w:r>
        <w:rPr>
          <w:rFonts w:ascii="Times New Roman" w:eastAsia="宋体" w:hAnsi="Times New Roman" w:cs="Times New Roman"/>
        </w:rPr>
        <w:t xml:space="preserve">. </w:t>
      </w:r>
      <w:r>
        <w:rPr>
          <w:rFonts w:ascii="Times New Roman" w:eastAsia="宋体" w:hAnsi="Times New Roman" w:cs="Times New Roman" w:hint="eastAsia"/>
        </w:rPr>
        <w:t>考虑不同时间充电费用不同的问题</w:t>
      </w:r>
    </w:p>
    <w:p w14:paraId="5B5692FB" w14:textId="6B2B89ED" w:rsidR="005D2FDE" w:rsidRDefault="00F423F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将时间离散化，每个离散时间内电价不同。</w:t>
      </w:r>
    </w:p>
    <w:p w14:paraId="00572F01" w14:textId="77777777" w:rsidR="005D2FDE" w:rsidRDefault="005D2FDE">
      <w:pPr>
        <w:widowControl/>
        <w:jc w:val="left"/>
        <w:rPr>
          <w:rFonts w:ascii="Times New Roman" w:eastAsia="宋体" w:hAnsi="Times New Roman" w:cs="Times New Roman"/>
        </w:rPr>
      </w:pPr>
      <w:r>
        <w:rPr>
          <w:rFonts w:ascii="Times New Roman" w:eastAsia="宋体" w:hAnsi="Times New Roman" w:cs="Times New Roman"/>
        </w:rPr>
        <w:br w:type="page"/>
      </w:r>
    </w:p>
    <w:p w14:paraId="26F39F1B" w14:textId="7EB7F1DD" w:rsidR="00F423FA" w:rsidRPr="00AE1446" w:rsidRDefault="005D2FDE" w:rsidP="00AE1446">
      <w:pPr>
        <w:jc w:val="center"/>
        <w:rPr>
          <w:rFonts w:ascii="黑体" w:eastAsia="黑体" w:hAnsi="黑体" w:cs="Times New Roman"/>
        </w:rPr>
      </w:pPr>
      <w:r w:rsidRPr="00AE1446">
        <w:rPr>
          <w:rFonts w:ascii="黑体" w:eastAsia="黑体" w:hAnsi="黑体" w:cs="Times New Roman" w:hint="eastAsia"/>
        </w:rPr>
        <w:lastRenderedPageBreak/>
        <w:t>基础模型v</w:t>
      </w:r>
      <w:r w:rsidRPr="00AE1446">
        <w:rPr>
          <w:rFonts w:ascii="黑体" w:eastAsia="黑体" w:hAnsi="黑体" w:cs="Times New Roman"/>
        </w:rPr>
        <w:t>2</w:t>
      </w:r>
    </w:p>
    <w:p w14:paraId="2329165B" w14:textId="501430AC" w:rsidR="005D2FDE" w:rsidRPr="00403D27" w:rsidRDefault="00AE1446">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一、</w:t>
      </w:r>
      <w:r w:rsidR="005D2FDE" w:rsidRPr="00403D27">
        <w:rPr>
          <w:rFonts w:ascii="Times New Roman" w:eastAsia="宋体" w:hAnsi="Times New Roman" w:cs="Times New Roman" w:hint="eastAsia"/>
          <w:b/>
          <w:bCs/>
          <w:sz w:val="24"/>
          <w:szCs w:val="28"/>
        </w:rPr>
        <w:t>问题描述：</w:t>
      </w:r>
    </w:p>
    <w:p w14:paraId="6233E1A5" w14:textId="56270400" w:rsidR="005D2FDE" w:rsidRDefault="005D2FDE" w:rsidP="005D2FDE">
      <w:pPr>
        <w:rPr>
          <w:rFonts w:ascii="Times New Roman" w:eastAsia="宋体" w:hAnsi="Times New Roman" w:cs="Times New Roman"/>
        </w:rPr>
      </w:pPr>
      <w:r>
        <w:rPr>
          <w:rFonts w:ascii="Times New Roman" w:eastAsia="宋体" w:hAnsi="Times New Roman" w:cs="Times New Roman"/>
        </w:rPr>
        <w:tab/>
      </w:r>
      <w:r w:rsidRPr="00FE6483">
        <w:rPr>
          <w:rFonts w:ascii="Times New Roman" w:eastAsia="宋体" w:hAnsi="Times New Roman" w:cs="Times New Roman"/>
        </w:rPr>
        <w:t>假设</w:t>
      </w:r>
      <w:r>
        <w:rPr>
          <w:rFonts w:ascii="Times New Roman" w:eastAsia="宋体" w:hAnsi="Times New Roman" w:cs="Times New Roman" w:hint="eastAsia"/>
        </w:rPr>
        <w:t>在某天一个区域内有一系列运输订单需要处理</w:t>
      </w:r>
      <w:r w:rsidR="00403D27">
        <w:rPr>
          <w:rFonts w:ascii="Times New Roman" w:eastAsia="宋体" w:hAnsi="Times New Roman" w:cs="Times New Roman" w:hint="eastAsia"/>
        </w:rPr>
        <w:t>，区域内有数个车库和换电站可供使用。每个车库内有固定数量的货车，在运输订单开始前，每辆货车已经充满电；在每个换电站内有固定数量的通用电池，已经充满电可供使用。</w:t>
      </w:r>
      <w:r>
        <w:rPr>
          <w:rFonts w:ascii="Times New Roman" w:eastAsia="宋体" w:hAnsi="Times New Roman" w:cs="Times New Roman" w:hint="eastAsia"/>
        </w:rPr>
        <w:t>一个订单可以认为是有指定重量的货物需要从一个货物起点运往一个货物终点</w:t>
      </w:r>
      <w:r w:rsidR="00403D27">
        <w:rPr>
          <w:rFonts w:ascii="Times New Roman" w:eastAsia="宋体" w:hAnsi="Times New Roman" w:cs="Times New Roman" w:hint="eastAsia"/>
        </w:rPr>
        <w:t>。</w:t>
      </w:r>
      <w:r>
        <w:rPr>
          <w:rFonts w:ascii="Times New Roman" w:eastAsia="宋体" w:hAnsi="Times New Roman" w:cs="Times New Roman" w:hint="eastAsia"/>
        </w:rPr>
        <w:t>已知任意两个运输点间的运输距离，每辆车的最大载货量、每辆车的最大电量</w:t>
      </w:r>
      <w:r w:rsidR="00403D27">
        <w:rPr>
          <w:rFonts w:ascii="Times New Roman" w:eastAsia="宋体" w:hAnsi="Times New Roman" w:cs="Times New Roman" w:hint="eastAsia"/>
        </w:rPr>
        <w:t>、更换电池的时间、车辆平均速度，设计几条运输路径，使得将所有运输订单完成的最小运输时间。</w:t>
      </w:r>
    </w:p>
    <w:p w14:paraId="0AA6DCAC" w14:textId="7B646D53" w:rsidR="005D2FDE" w:rsidRPr="005D2FDE" w:rsidRDefault="005D2FDE">
      <w:pPr>
        <w:rPr>
          <w:rFonts w:ascii="Times New Roman" w:eastAsia="宋体" w:hAnsi="Times New Roman" w:cs="Times New Roman"/>
        </w:rPr>
      </w:pPr>
    </w:p>
    <w:p w14:paraId="2D25E1FC" w14:textId="34CAC3F3" w:rsidR="00403D27" w:rsidRPr="00F35D5F" w:rsidRDefault="00AE1446" w:rsidP="00403D27">
      <w:pPr>
        <w:rPr>
          <w:rFonts w:ascii="Times New Roman" w:eastAsia="宋体" w:hAnsi="Times New Roman" w:cs="Times New Roman"/>
          <w:b/>
          <w:bCs/>
          <w:sz w:val="24"/>
          <w:szCs w:val="28"/>
        </w:rPr>
      </w:pPr>
      <w:r>
        <w:rPr>
          <w:rFonts w:ascii="Times New Roman" w:eastAsia="宋体" w:hAnsi="Times New Roman" w:cs="Times New Roman" w:hint="eastAsia"/>
          <w:b/>
          <w:bCs/>
          <w:sz w:val="24"/>
          <w:szCs w:val="28"/>
        </w:rPr>
        <w:t>二、</w:t>
      </w:r>
      <w:r w:rsidR="00403D27" w:rsidRPr="00F35D5F">
        <w:rPr>
          <w:rFonts w:ascii="Times New Roman" w:eastAsia="宋体" w:hAnsi="Times New Roman" w:cs="Times New Roman"/>
          <w:b/>
          <w:bCs/>
          <w:sz w:val="24"/>
          <w:szCs w:val="28"/>
        </w:rPr>
        <w:t>模型假设：</w:t>
      </w:r>
    </w:p>
    <w:p w14:paraId="215B4748" w14:textId="77777777" w:rsidR="00403D27" w:rsidRDefault="00403D27" w:rsidP="00403D27">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rPr>
        <w:t xml:space="preserve">. </w:t>
      </w:r>
      <w:r>
        <w:rPr>
          <w:rFonts w:ascii="Times New Roman" w:eastAsia="宋体" w:hAnsi="Times New Roman" w:cs="Times New Roman" w:hint="eastAsia"/>
        </w:rPr>
        <w:t>假设每辆车的最大载货量相同，自重相同；</w:t>
      </w:r>
    </w:p>
    <w:p w14:paraId="45CA5A9D"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2. </w:t>
      </w:r>
      <w:r>
        <w:rPr>
          <w:rFonts w:ascii="Times New Roman" w:eastAsia="宋体" w:hAnsi="Times New Roman" w:cs="Times New Roman" w:hint="eastAsia"/>
        </w:rPr>
        <w:t>每个订单之间的货物是不一样的，对于一个订单，必须由货物起点运往货物终点，但是每辆货车都可以运载每个订单的货物；</w:t>
      </w:r>
    </w:p>
    <w:p w14:paraId="7F03217B" w14:textId="4ADC21DE" w:rsidR="00403D27" w:rsidRDefault="00403D27" w:rsidP="00403D27">
      <w:pPr>
        <w:rPr>
          <w:rFonts w:ascii="Times New Roman" w:eastAsia="宋体" w:hAnsi="Times New Roman" w:cs="Times New Roman"/>
        </w:rPr>
      </w:pPr>
      <w:r w:rsidRPr="002E67EE">
        <w:rPr>
          <w:rFonts w:ascii="Times New Roman" w:eastAsia="宋体" w:hAnsi="Times New Roman" w:cs="Times New Roman"/>
          <w:b/>
          <w:bCs/>
        </w:rPr>
        <w:t xml:space="preserve">3. </w:t>
      </w:r>
      <w:r>
        <w:rPr>
          <w:rFonts w:ascii="Times New Roman" w:eastAsia="宋体" w:hAnsi="Times New Roman" w:cs="Times New Roman" w:hint="eastAsia"/>
        </w:rPr>
        <w:t>运载货物较大，一般需要多辆货车多次运输，货物运输到目的地之后，需要行驶到货物起点重新载货，假设一开始车库里有任意数量的电量充足的运货车，运货车</w:t>
      </w:r>
      <w:r w:rsidR="00AE1446">
        <w:rPr>
          <w:rFonts w:ascii="Times New Roman" w:eastAsia="宋体" w:hAnsi="Times New Roman" w:cs="Times New Roman" w:hint="eastAsia"/>
        </w:rPr>
        <w:t>从一个车库出发，最终</w:t>
      </w:r>
      <w:r>
        <w:rPr>
          <w:rFonts w:ascii="Times New Roman" w:eastAsia="宋体" w:hAnsi="Times New Roman" w:cs="Times New Roman" w:hint="eastAsia"/>
        </w:rPr>
        <w:t>必须在停在</w:t>
      </w:r>
      <w:r w:rsidR="00AE1446">
        <w:rPr>
          <w:rFonts w:ascii="Times New Roman" w:eastAsia="宋体" w:hAnsi="Times New Roman" w:cs="Times New Roman" w:hint="eastAsia"/>
        </w:rPr>
        <w:t>该</w:t>
      </w:r>
      <w:r>
        <w:rPr>
          <w:rFonts w:ascii="Times New Roman" w:eastAsia="宋体" w:hAnsi="Times New Roman" w:cs="Times New Roman" w:hint="eastAsia"/>
        </w:rPr>
        <w:t>车库；</w:t>
      </w:r>
    </w:p>
    <w:p w14:paraId="362873D4"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4. </w:t>
      </w:r>
      <w:r>
        <w:rPr>
          <w:rFonts w:ascii="Times New Roman" w:eastAsia="宋体" w:hAnsi="Times New Roman" w:cs="Times New Roman" w:hint="eastAsia"/>
        </w:rPr>
        <w:t>运货车的载货量与耗电量成正比；</w:t>
      </w:r>
    </w:p>
    <w:p w14:paraId="48F06781" w14:textId="77777777" w:rsidR="00403D27" w:rsidRDefault="00403D27" w:rsidP="00403D27">
      <w:pPr>
        <w:rPr>
          <w:rFonts w:ascii="Times New Roman" w:eastAsia="宋体" w:hAnsi="Times New Roman" w:cs="Times New Roman"/>
        </w:rPr>
      </w:pPr>
      <w:r>
        <w:rPr>
          <w:rFonts w:ascii="Times New Roman" w:eastAsia="宋体" w:hAnsi="Times New Roman" w:cs="Times New Roman"/>
        </w:rPr>
        <w:t xml:space="preserve">5. </w:t>
      </w:r>
      <w:r>
        <w:rPr>
          <w:rFonts w:ascii="Times New Roman" w:eastAsia="宋体" w:hAnsi="Times New Roman" w:cs="Times New Roman" w:hint="eastAsia"/>
        </w:rPr>
        <w:t>运货车每次装载货物时，都尽可能多的装载，运到货物终点时将货物全部卸下；</w:t>
      </w:r>
    </w:p>
    <w:p w14:paraId="606F0A12" w14:textId="2B8B7061" w:rsidR="000F313A" w:rsidRDefault="000F313A" w:rsidP="00403D27">
      <w:pPr>
        <w:rPr>
          <w:rFonts w:ascii="Times New Roman" w:eastAsia="宋体" w:hAnsi="Times New Roman" w:cs="Times New Roman"/>
        </w:rPr>
      </w:pPr>
      <w:r w:rsidRPr="002E67EE">
        <w:rPr>
          <w:rFonts w:ascii="Times New Roman" w:eastAsia="宋体" w:hAnsi="Times New Roman" w:cs="Times New Roman" w:hint="eastAsia"/>
          <w:b/>
          <w:bCs/>
        </w:rPr>
        <w:t>6</w:t>
      </w:r>
      <w:r w:rsidRPr="002E67EE">
        <w:rPr>
          <w:rFonts w:ascii="Times New Roman" w:eastAsia="宋体" w:hAnsi="Times New Roman" w:cs="Times New Roman"/>
          <w:b/>
          <w:bCs/>
        </w:rPr>
        <w:t>.</w:t>
      </w:r>
      <w:r>
        <w:rPr>
          <w:rFonts w:ascii="Times New Roman" w:eastAsia="宋体" w:hAnsi="Times New Roman" w:cs="Times New Roman"/>
        </w:rPr>
        <w:t xml:space="preserve"> </w:t>
      </w:r>
      <w:r>
        <w:rPr>
          <w:rFonts w:ascii="Times New Roman" w:eastAsia="宋体" w:hAnsi="Times New Roman" w:cs="Times New Roman" w:hint="eastAsia"/>
        </w:rPr>
        <w:t>在实际中，货车可以在任意时刻前往换电站换电，但在模型中为了简化，规定货车只能在空载状态下才能前往换电站更换电池，</w:t>
      </w:r>
      <w:proofErr w:type="gramStart"/>
      <w:r>
        <w:rPr>
          <w:rFonts w:ascii="Times New Roman" w:eastAsia="宋体" w:hAnsi="Times New Roman" w:cs="Times New Roman" w:hint="eastAsia"/>
        </w:rPr>
        <w:t>也就是与换电站</w:t>
      </w:r>
      <w:proofErr w:type="gramEnd"/>
      <w:r>
        <w:rPr>
          <w:rFonts w:ascii="Times New Roman" w:eastAsia="宋体" w:hAnsi="Times New Roman" w:cs="Times New Roman" w:hint="eastAsia"/>
        </w:rPr>
        <w:t>相连的弧必定为空载弧；</w:t>
      </w:r>
    </w:p>
    <w:p w14:paraId="2490F13E" w14:textId="372430EE" w:rsidR="00867700" w:rsidRDefault="00867700" w:rsidP="00403D27">
      <w:pPr>
        <w:rPr>
          <w:rFonts w:ascii="Times New Roman" w:eastAsia="宋体" w:hAnsi="Times New Roman" w:cs="Times New Roman" w:hint="eastAsia"/>
        </w:rPr>
      </w:pPr>
      <w:r w:rsidRPr="00867700">
        <w:rPr>
          <w:rFonts w:ascii="Times New Roman" w:eastAsia="宋体" w:hAnsi="Times New Roman" w:cs="Times New Roman" w:hint="eastAsia"/>
          <w:b/>
          <w:bCs/>
        </w:rPr>
        <w:t>7</w:t>
      </w:r>
      <w:r w:rsidRPr="00867700">
        <w:rPr>
          <w:rFonts w:ascii="Times New Roman" w:eastAsia="宋体" w:hAnsi="Times New Roman" w:cs="Times New Roman"/>
          <w:b/>
          <w:bCs/>
        </w:rPr>
        <w:t>.</w:t>
      </w:r>
      <w:r>
        <w:rPr>
          <w:rFonts w:ascii="Times New Roman" w:eastAsia="宋体" w:hAnsi="Times New Roman" w:cs="Times New Roman"/>
        </w:rPr>
        <w:t xml:space="preserve"> </w:t>
      </w:r>
      <w:r>
        <w:rPr>
          <w:rFonts w:ascii="Times New Roman" w:eastAsia="宋体" w:hAnsi="Times New Roman" w:cs="Times New Roman" w:hint="eastAsia"/>
        </w:rPr>
        <w:t>一辆货车最多只允许访问换电站一次</w:t>
      </w:r>
      <w:r w:rsidR="00FB1ABA">
        <w:rPr>
          <w:rFonts w:ascii="Times New Roman" w:eastAsia="宋体" w:hAnsi="Times New Roman" w:cs="Times New Roman" w:hint="eastAsia"/>
        </w:rPr>
        <w:t>，当访问换电站时，为该货车更换电池，使之电量充满；</w:t>
      </w:r>
    </w:p>
    <w:p w14:paraId="39D203D7" w14:textId="77777777" w:rsidR="005D2FDE" w:rsidRDefault="005D2FDE">
      <w:pPr>
        <w:rPr>
          <w:rFonts w:ascii="Times New Roman" w:eastAsia="宋体" w:hAnsi="Times New Roman" w:cs="Times New Roman"/>
        </w:rPr>
      </w:pPr>
    </w:p>
    <w:p w14:paraId="6D793E63" w14:textId="77777777" w:rsidR="00AE1446" w:rsidRDefault="00AE1446">
      <w:pPr>
        <w:rPr>
          <w:rFonts w:ascii="Times New Roman" w:eastAsia="宋体" w:hAnsi="Times New Roman" w:cs="Times New Roman"/>
        </w:rPr>
      </w:pPr>
    </w:p>
    <w:p w14:paraId="4E50765A" w14:textId="0DEB771C" w:rsidR="00AE1446" w:rsidRDefault="00AE1446">
      <w:pPr>
        <w:rPr>
          <w:rFonts w:ascii="Times New Roman" w:eastAsia="宋体" w:hAnsi="Times New Roman" w:cs="Times New Roman"/>
        </w:rPr>
      </w:pPr>
      <w:r>
        <w:rPr>
          <w:rFonts w:ascii="Times New Roman" w:eastAsia="宋体" w:hAnsi="Times New Roman" w:cs="Times New Roman" w:hint="eastAsia"/>
        </w:rPr>
        <w:t>三、数学模型</w:t>
      </w:r>
    </w:p>
    <w:p w14:paraId="7F78582E" w14:textId="1432AA1D" w:rsidR="00AE1446" w:rsidRDefault="00AE1446">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建模思想，同模型</w:t>
      </w:r>
      <w:r>
        <w:rPr>
          <w:rFonts w:ascii="Times New Roman" w:eastAsia="宋体" w:hAnsi="Times New Roman" w:cs="Times New Roman" w:hint="eastAsia"/>
        </w:rPr>
        <w:t>v</w:t>
      </w:r>
      <w:r>
        <w:rPr>
          <w:rFonts w:ascii="Times New Roman" w:eastAsia="宋体" w:hAnsi="Times New Roman" w:cs="Times New Roman"/>
        </w:rPr>
        <w:t>1</w:t>
      </w:r>
      <w:r>
        <w:rPr>
          <w:rFonts w:ascii="Times New Roman" w:eastAsia="宋体" w:hAnsi="Times New Roman" w:cs="Times New Roman" w:hint="eastAsia"/>
        </w:rPr>
        <w:t>一样，假设知道所有的运输路径</w:t>
      </w:r>
      <m:oMath>
        <m:r>
          <w:rPr>
            <w:rFonts w:ascii="Cambria Math" w:eastAsia="宋体" w:hAnsi="Cambria Math" w:cs="Times New Roman" w:hint="eastAsia"/>
          </w:rPr>
          <m:t>R</m:t>
        </m:r>
      </m:oMath>
      <w:r>
        <w:rPr>
          <w:rFonts w:ascii="Times New Roman" w:eastAsia="宋体" w:hAnsi="Times New Roman" w:cs="Times New Roman" w:hint="eastAsia"/>
        </w:rPr>
        <w:t>和每条运输路径</w:t>
      </w:r>
      <m:oMath>
        <m:r>
          <w:rPr>
            <w:rFonts w:ascii="Cambria Math" w:eastAsia="宋体" w:hAnsi="Cambria Math" w:cs="Times New Roman" w:hint="eastAsia"/>
          </w:rPr>
          <m:t>r</m:t>
        </m:r>
      </m:oMath>
      <w:r>
        <w:rPr>
          <w:rFonts w:ascii="Times New Roman" w:eastAsia="宋体" w:hAnsi="Times New Roman" w:cs="Times New Roman" w:hint="eastAsia"/>
        </w:rPr>
        <w:t>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ascii="Times New Roman" w:eastAsia="宋体" w:hAnsi="Times New Roman" w:cs="Times New Roman" w:hint="eastAsia"/>
        </w:rPr>
        <w:t>，</w:t>
      </w:r>
      <m:oMath>
        <m:r>
          <w:rPr>
            <w:rFonts w:ascii="Cambria Math" w:eastAsia="宋体" w:hAnsi="Cambria Math" w:cs="Times New Roman"/>
          </w:rPr>
          <m:t>∀r∈R</m:t>
        </m:r>
      </m:oMath>
      <w:r>
        <w:rPr>
          <w:rFonts w:ascii="Times New Roman" w:eastAsia="宋体" w:hAnsi="Times New Roman" w:cs="Times New Roman" w:hint="eastAsia"/>
        </w:rPr>
        <w:t>，问题就变成了最小化每条运输路径的执行次数；</w:t>
      </w:r>
    </w:p>
    <w:p w14:paraId="073FED9B" w14:textId="77777777" w:rsidR="00AE1446" w:rsidRDefault="00AE1446">
      <w:pPr>
        <w:rPr>
          <w:rFonts w:ascii="Times New Roman" w:eastAsia="宋体" w:hAnsi="Times New Roman" w:cs="Times New Roman"/>
        </w:rPr>
      </w:pPr>
    </w:p>
    <w:p w14:paraId="0F813E62" w14:textId="77777777" w:rsidR="00AE1446" w:rsidRDefault="00AE1446" w:rsidP="00AE1446">
      <w:pPr>
        <w:rPr>
          <w:rFonts w:ascii="Times New Roman" w:eastAsia="宋体" w:hAnsi="Times New Roman" w:cs="Times New Roman"/>
        </w:rPr>
      </w:pPr>
      <m:oMath>
        <m:r>
          <w:rPr>
            <w:rFonts w:ascii="Cambria Math" w:eastAsia="宋体" w:hAnsi="Cambria Math" w:cs="Times New Roman" w:hint="eastAsia"/>
          </w:rPr>
          <m:t>R</m:t>
        </m:r>
      </m:oMath>
      <w:r>
        <w:rPr>
          <w:rFonts w:ascii="Times New Roman" w:eastAsia="宋体" w:hAnsi="Times New Roman" w:cs="Times New Roman" w:hint="eastAsia"/>
        </w:rPr>
        <w:t>：全部的运输路径集合，</w:t>
      </w:r>
      <m:oMath>
        <m:r>
          <w:rPr>
            <w:rFonts w:ascii="Cambria Math" w:eastAsia="宋体" w:hAnsi="Cambria Math" w:cs="Times New Roman"/>
          </w:rPr>
          <m:t>∀r∈R</m:t>
        </m:r>
      </m:oMath>
      <w:r>
        <w:rPr>
          <w:rFonts w:ascii="Times New Roman" w:eastAsia="宋体" w:hAnsi="Times New Roman" w:cs="Times New Roman" w:hint="eastAsia"/>
        </w:rPr>
        <w:t>；</w:t>
      </w:r>
    </w:p>
    <w:p w14:paraId="6C42F510"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，表示某一运输路径执行的次数；</w:t>
      </w:r>
    </w:p>
    <w:p w14:paraId="6EF5BAAB" w14:textId="640734CB" w:rsidR="00FB1ABA" w:rsidRPr="00FB1ABA" w:rsidRDefault="00000000" w:rsidP="00AE1446">
      <w:pPr>
        <w:rPr>
          <w:rFonts w:ascii="Times New Roman" w:eastAsia="宋体" w:hAnsi="Times New Roman" w:cs="Times New Roman" w:hint="eastAsia"/>
        </w:rPr>
      </w:pP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r>
          <w:rPr>
            <w:rFonts w:ascii="Cambria Math" w:eastAsia="宋体" w:hAnsi="Cambria Math" w:cs="Times New Roman"/>
          </w:rPr>
          <m:t>≥0</m:t>
        </m:r>
      </m:oMath>
      <w:r w:rsidR="00AE1446">
        <w:rPr>
          <w:rFonts w:ascii="Times New Roman" w:eastAsia="宋体" w:hAnsi="Times New Roman" w:cs="Times New Roman" w:hint="eastAsia"/>
        </w:rPr>
        <w:t>，</w:t>
      </w:r>
      <m:oMath>
        <m:r>
          <w:rPr>
            <w:rFonts w:ascii="Cambria Math" w:eastAsia="宋体" w:hAnsi="Cambria Math" w:cs="Times New Roman"/>
          </w:rPr>
          <m:t>∀r∈R</m:t>
        </m:r>
      </m:oMath>
      <w:r w:rsidR="00AE1446">
        <w:rPr>
          <w:rFonts w:ascii="Times New Roman" w:eastAsia="宋体" w:hAnsi="Times New Roman" w:cs="Times New Roman" w:hint="eastAsia"/>
        </w:rPr>
        <w:t>，表示某一运输路径</w:t>
      </w:r>
      <m:oMath>
        <m:r>
          <w:rPr>
            <w:rFonts w:ascii="Cambria Math" w:eastAsia="宋体" w:hAnsi="Cambria Math" w:cs="Times New Roman"/>
          </w:rPr>
          <m:t>r</m:t>
        </m:r>
      </m:oMath>
      <w:r w:rsidR="00AE1446">
        <w:rPr>
          <w:rFonts w:ascii="Times New Roman" w:eastAsia="宋体" w:hAnsi="Times New Roman" w:cs="Times New Roman" w:hint="eastAsia"/>
        </w:rPr>
        <w:t>的运输时间；</w:t>
      </w:r>
    </w:p>
    <w:p w14:paraId="5FC0613E" w14:textId="77777777" w:rsidR="00AE1446" w:rsidRDefault="00AE1446" w:rsidP="00AE1446">
      <w:pPr>
        <w:rPr>
          <w:rFonts w:ascii="Times New Roman" w:eastAsia="宋体" w:hAnsi="Times New Roman" w:cs="Times New Roman"/>
        </w:rPr>
      </w:pPr>
      <m:oMath>
        <m:r>
          <w:rPr>
            <w:rFonts w:ascii="Cambria Math" w:eastAsia="宋体" w:hAnsi="Cambria Math" w:cs="Times New Roman" w:hint="eastAsia"/>
          </w:rPr>
          <m:t>F</m:t>
        </m:r>
      </m:oMath>
      <w:r>
        <w:rPr>
          <w:rFonts w:ascii="Times New Roman" w:eastAsia="宋体" w:hAnsi="Times New Roman" w:cs="Times New Roman" w:hint="eastAsia"/>
        </w:rPr>
        <w:t>：满载路段集合，</w:t>
      </w:r>
      <m:oMath>
        <m:r>
          <w:rPr>
            <w:rFonts w:ascii="Cambria Math" w:eastAsia="宋体" w:hAnsi="Cambria Math" w:cs="Times New Roman"/>
          </w:rPr>
          <m:t>∀f∈F</m:t>
        </m:r>
      </m:oMath>
      <w:r>
        <w:rPr>
          <w:rFonts w:ascii="Times New Roman" w:eastAsia="宋体" w:hAnsi="Times New Roman" w:cs="Times New Roman" w:hint="eastAsia"/>
        </w:rPr>
        <w:t>，</w:t>
      </w:r>
      <m:oMath>
        <m:d>
          <m:dPr>
            <m:begChr m:val="|"/>
            <m:endChr m:val="|"/>
            <m:ctrlPr>
              <w:rPr>
                <w:rFonts w:ascii="Cambria Math" w:eastAsia="宋体" w:hAnsi="Cambria Math" w:cs="Times New Roman"/>
                <w:i/>
              </w:rPr>
            </m:ctrlPr>
          </m:dPr>
          <m:e>
            <m:r>
              <w:rPr>
                <w:rFonts w:ascii="Cambria Math" w:eastAsia="宋体" w:hAnsi="Cambria Math" w:cs="Times New Roman"/>
              </w:rPr>
              <m:t>F</m:t>
            </m:r>
          </m:e>
        </m:d>
      </m:oMath>
      <w:r>
        <w:rPr>
          <w:rFonts w:ascii="Times New Roman" w:eastAsia="宋体" w:hAnsi="Times New Roman" w:cs="Times New Roman" w:hint="eastAsia"/>
        </w:rPr>
        <w:t>表示订单个数；</w:t>
      </w:r>
    </w:p>
    <w:p w14:paraId="725F803B" w14:textId="77777777" w:rsidR="00AE1446" w:rsidRDefault="00AE1446" w:rsidP="00AE1446">
      <w:pPr>
        <w:rPr>
          <w:rFonts w:ascii="Times New Roman" w:eastAsia="宋体" w:hAnsi="Times New Roman" w:cs="Times New Roman"/>
        </w:rPr>
      </w:pPr>
      <m:oMath>
        <m:r>
          <w:rPr>
            <w:rFonts w:ascii="Cambria Math" w:eastAsia="宋体" w:hAnsi="Cambria Math" w:cs="Times New Roman"/>
          </w:rPr>
          <m:t>G</m:t>
        </m:r>
      </m:oMath>
      <w:r>
        <w:rPr>
          <w:rFonts w:ascii="Times New Roman" w:eastAsia="宋体" w:hAnsi="Times New Roman" w:cs="Times New Roman" w:hint="eastAsia"/>
        </w:rPr>
        <w:t>：空载路段集合，</w:t>
      </w:r>
      <m:oMath>
        <m:r>
          <w:rPr>
            <w:rFonts w:ascii="Cambria Math" w:eastAsia="宋体" w:hAnsi="Cambria Math" w:cs="Times New Roman"/>
          </w:rPr>
          <m:t>∀g∈G</m:t>
        </m:r>
      </m:oMath>
      <w:r>
        <w:rPr>
          <w:rFonts w:ascii="Times New Roman" w:eastAsia="宋体" w:hAnsi="Times New Roman" w:cs="Times New Roman" w:hint="eastAsia"/>
        </w:rPr>
        <w:t>；</w:t>
      </w:r>
    </w:p>
    <w:p w14:paraId="0931E032" w14:textId="073771D4" w:rsidR="008062BE" w:rsidRDefault="008062BE" w:rsidP="008062BE">
      <w:pPr>
        <w:rPr>
          <w:rFonts w:ascii="Times New Roman" w:eastAsia="宋体" w:hAnsi="Times New Roman" w:cs="Times New Roman"/>
        </w:rPr>
      </w:pPr>
      <m:oMath>
        <m:r>
          <w:rPr>
            <w:rFonts w:ascii="Cambria Math" w:eastAsia="宋体" w:hAnsi="Cambria Math" w:cs="Times New Roman"/>
          </w:rPr>
          <m:t>C</m:t>
        </m:r>
      </m:oMath>
      <w:r>
        <w:rPr>
          <w:rFonts w:ascii="Times New Roman" w:eastAsia="宋体" w:hAnsi="Times New Roman" w:cs="Times New Roman" w:hint="eastAsia"/>
        </w:rPr>
        <w:t>：所有换电站节点集合</w:t>
      </w:r>
      <w:r>
        <w:rPr>
          <w:rFonts w:ascii="Times New Roman" w:eastAsia="宋体" w:hAnsi="Times New Roman" w:cs="Times New Roman" w:hint="eastAsia"/>
        </w:rPr>
        <w:t>，</w:t>
      </w:r>
      <m:oMath>
        <m:r>
          <w:rPr>
            <w:rFonts w:ascii="Cambria Math" w:eastAsia="宋体" w:hAnsi="Cambria Math" w:cs="Times New Roman"/>
          </w:rPr>
          <m:t>∀c∈C</m:t>
        </m:r>
      </m:oMath>
      <w:r>
        <w:rPr>
          <w:rFonts w:ascii="Times New Roman" w:eastAsia="宋体" w:hAnsi="Times New Roman" w:cs="Times New Roman" w:hint="eastAsia"/>
        </w:rPr>
        <w:t>；</w:t>
      </w:r>
    </w:p>
    <w:p w14:paraId="0E9DC84B" w14:textId="24D839B4" w:rsidR="008062BE" w:rsidRDefault="008062BE" w:rsidP="008062BE">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m:t>
            </m:r>
            <m:r>
              <w:rPr>
                <w:rFonts w:ascii="Cambria Math" w:eastAsia="宋体" w:hAnsi="Cambria Math" w:cs="Times New Roman"/>
              </w:rPr>
              <m:t>r</m:t>
            </m:r>
          </m:sub>
        </m:sSub>
      </m:oMath>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r>
          <m:rPr>
            <m:scr m:val="double-struck"/>
          </m:rPr>
          <w:rPr>
            <w:rFonts w:ascii="Cambria Math" w:eastAsia="宋体" w:hAnsi="Cambria Math" w:cs="Times New Roman"/>
          </w:rPr>
          <m:t>∈Z,∀</m:t>
        </m:r>
        <m:r>
          <w:rPr>
            <w:rFonts w:ascii="Cambria Math" w:eastAsia="宋体" w:hAnsi="Cambria Math" w:cs="Times New Roman"/>
          </w:rPr>
          <m:t>c∈C,r∈R</m:t>
        </m:r>
      </m:oMath>
      <w:r>
        <w:rPr>
          <w:rFonts w:ascii="Times New Roman" w:eastAsia="宋体" w:hAnsi="Times New Roman" w:cs="Times New Roman" w:hint="eastAsia"/>
        </w:rPr>
        <w:t>，路径</w:t>
      </w:r>
      <m:oMath>
        <m:r>
          <w:rPr>
            <w:rFonts w:ascii="Cambria Math" w:eastAsia="宋体" w:hAnsi="Cambria Math" w:cs="Times New Roman" w:hint="eastAsia"/>
          </w:rPr>
          <m:t>r</m:t>
        </m:r>
      </m:oMath>
      <w:r>
        <w:rPr>
          <w:rFonts w:ascii="Times New Roman" w:eastAsia="宋体" w:hAnsi="Times New Roman" w:cs="Times New Roman" w:hint="eastAsia"/>
        </w:rPr>
        <w:t>在运输过程中访问了换电站</w:t>
      </w:r>
      <m:oMath>
        <m:r>
          <w:rPr>
            <w:rFonts w:ascii="Cambria Math" w:eastAsia="宋体" w:hAnsi="Cambria Math" w:cs="Times New Roman" w:hint="eastAsia"/>
          </w:rPr>
          <m:t>c</m:t>
        </m:r>
      </m:oMath>
      <w:r w:rsidR="00FD5B0B">
        <w:rPr>
          <w:rFonts w:ascii="Times New Roman" w:eastAsia="宋体" w:hAnsi="Times New Roman" w:cs="Times New Roman" w:hint="eastAsia"/>
        </w:rPr>
        <w:t>时，更换电池数量</w:t>
      </w:r>
      <w:r>
        <w:rPr>
          <w:rFonts w:ascii="Times New Roman" w:eastAsia="宋体" w:hAnsi="Times New Roman" w:cs="Times New Roman" w:hint="eastAsia"/>
        </w:rPr>
        <w:t>；</w:t>
      </w:r>
    </w:p>
    <w:p w14:paraId="53BEC678" w14:textId="77777777" w:rsidR="008062BE" w:rsidRDefault="008062BE" w:rsidP="008062BE">
      <w:pPr>
        <w:rPr>
          <w:rFonts w:ascii="Times New Roman" w:eastAsia="宋体" w:hAnsi="Times New Roman" w:cs="Times New Roman"/>
        </w:rPr>
      </w:pPr>
      <m:oMath>
        <m:r>
          <w:rPr>
            <w:rFonts w:ascii="Cambria Math" w:eastAsia="宋体" w:hAnsi="Cambria Math" w:cs="Times New Roman"/>
          </w:rPr>
          <m:t>σ</m:t>
        </m:r>
      </m:oMath>
      <w:r>
        <w:rPr>
          <w:rFonts w:ascii="Times New Roman" w:eastAsia="宋体" w:hAnsi="Times New Roman" w:cs="Times New Roman" w:hint="eastAsia"/>
        </w:rPr>
        <w:t>：每个换电站初始拥有的电池数量；</w:t>
      </w:r>
    </w:p>
    <w:p w14:paraId="54C7492C"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oMath>
      <w:r w:rsidR="00AE1446">
        <w:rPr>
          <w:rFonts w:ascii="Times New Roman" w:eastAsia="宋体" w:hAnsi="Times New Roman" w:cs="Times New Roman" w:hint="eastAsia"/>
        </w:rPr>
        <w:t>：满载路段</w:t>
      </w:r>
      <m:oMath>
        <m:r>
          <w:rPr>
            <w:rFonts w:ascii="Cambria Math" w:eastAsia="宋体" w:hAnsi="Cambria Math" w:cs="Times New Roman"/>
          </w:rPr>
          <m:t>f∈F</m:t>
        </m:r>
      </m:oMath>
      <w:r w:rsidR="00AE1446">
        <w:rPr>
          <w:rFonts w:ascii="Times New Roman" w:eastAsia="宋体" w:hAnsi="Times New Roman" w:cs="Times New Roman" w:hint="eastAsia"/>
        </w:rPr>
        <w:t>的需求运输量，也可以看作是满载路段</w:t>
      </w:r>
      <m:oMath>
        <m:r>
          <w:rPr>
            <w:rFonts w:ascii="Cambria Math" w:eastAsia="宋体" w:hAnsi="Cambria Math" w:cs="Times New Roman"/>
          </w:rPr>
          <m:t>f∈F</m:t>
        </m:r>
      </m:oMath>
      <w:r w:rsidR="00AE1446">
        <w:rPr>
          <w:rFonts w:ascii="Times New Roman" w:eastAsia="宋体" w:hAnsi="Times New Roman" w:cs="Times New Roman" w:hint="eastAsia"/>
        </w:rPr>
        <w:t>的订单货量数；</w:t>
      </w:r>
    </w:p>
    <w:p w14:paraId="79E6A694"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，表示满载路段</w:t>
      </w:r>
      <m:oMath>
        <m:r>
          <w:rPr>
            <w:rFonts w:ascii="Cambria Math" w:eastAsia="宋体" w:hAnsi="Cambria Math" w:cs="Times New Roman"/>
          </w:rPr>
          <m:t>f∈F</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209171B5"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oMath>
      <w:r w:rsidR="00AE1446">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r>
          <m:rPr>
            <m:scr m:val="double-struck"/>
          </m:rPr>
          <w:rPr>
            <w:rFonts w:ascii="Cambria Math" w:eastAsia="宋体" w:hAnsi="Cambria Math" w:cs="Times New Roman"/>
          </w:rPr>
          <m:t>∈Z,∀</m:t>
        </m:r>
        <m:r>
          <w:rPr>
            <w:rFonts w:ascii="Cambria Math" w:eastAsia="宋体" w:hAnsi="Cambria Math" w:cs="Times New Roman"/>
          </w:rPr>
          <m:t>r∈R</m:t>
        </m:r>
      </m:oMath>
      <w:r w:rsidR="00AE1446">
        <w:rPr>
          <w:rFonts w:ascii="Times New Roman" w:eastAsia="宋体" w:hAnsi="Times New Roman" w:cs="Times New Roman" w:hint="eastAsia"/>
        </w:rPr>
        <w:t>，表示空载路段</w:t>
      </w:r>
      <m:oMath>
        <m:r>
          <w:rPr>
            <w:rFonts w:ascii="Cambria Math" w:eastAsia="宋体" w:hAnsi="Cambria Math" w:cs="Times New Roman" w:hint="eastAsia"/>
          </w:rPr>
          <m:t>g</m:t>
        </m:r>
        <m:r>
          <w:rPr>
            <w:rFonts w:ascii="Cambria Math" w:eastAsia="宋体" w:hAnsi="Cambria Math" w:cs="Times New Roman"/>
          </w:rPr>
          <m:t>∈G</m:t>
        </m:r>
      </m:oMath>
      <w:r w:rsidR="00AE1446">
        <w:rPr>
          <w:rFonts w:ascii="Times New Roman" w:eastAsia="宋体" w:hAnsi="Times New Roman" w:cs="Times New Roman" w:hint="eastAsia"/>
        </w:rPr>
        <w:t>在运输路径</w:t>
      </w:r>
      <m:oMath>
        <m:r>
          <w:rPr>
            <w:rFonts w:ascii="Cambria Math" w:eastAsia="宋体" w:hAnsi="Cambria Math" w:cs="Times New Roman"/>
          </w:rPr>
          <m:t>r∈R</m:t>
        </m:r>
      </m:oMath>
      <w:r w:rsidR="00AE1446">
        <w:rPr>
          <w:rFonts w:ascii="Times New Roman" w:eastAsia="宋体" w:hAnsi="Times New Roman" w:cs="Times New Roman" w:hint="eastAsia"/>
        </w:rPr>
        <w:t>中的执行次数；</w:t>
      </w:r>
    </w:p>
    <w:p w14:paraId="06C3E807"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oMath>
      <w:r w:rsidR="00AE1446">
        <w:rPr>
          <w:rFonts w:ascii="Times New Roman" w:eastAsia="宋体" w:hAnsi="Times New Roman" w:cs="Times New Roman" w:hint="eastAsia"/>
        </w:rPr>
        <w:t>：满载路径的耗电量；</w:t>
      </w:r>
    </w:p>
    <w:p w14:paraId="24A8FBA8" w14:textId="77777777" w:rsidR="00AE1446" w:rsidRDefault="00000000" w:rsidP="00AE1446">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oMath>
      <w:r w:rsidR="00AE1446">
        <w:rPr>
          <w:rFonts w:ascii="Times New Roman" w:eastAsia="宋体" w:hAnsi="Times New Roman" w:cs="Times New Roman" w:hint="eastAsia"/>
        </w:rPr>
        <w:t>：空载路径的耗电量；</w:t>
      </w:r>
    </w:p>
    <w:p w14:paraId="7C8B852E" w14:textId="0B9CEAE4" w:rsidR="00AE1446" w:rsidRDefault="00AE1446">
      <w:pPr>
        <w:rPr>
          <w:rFonts w:ascii="Times New Roman" w:eastAsia="宋体" w:hAnsi="Times New Roman" w:cs="Times New Roman"/>
        </w:rPr>
      </w:pPr>
      <w:r>
        <w:rPr>
          <w:rFonts w:ascii="Times New Roman" w:eastAsia="宋体" w:hAnsi="Times New Roman" w:cs="Times New Roman" w:hint="eastAsia"/>
        </w:rPr>
        <w:t>限制</w:t>
      </w:r>
      <w:proofErr w:type="gramStart"/>
      <w:r>
        <w:rPr>
          <w:rFonts w:ascii="Times New Roman" w:eastAsia="宋体" w:hAnsi="Times New Roman" w:cs="Times New Roman" w:hint="eastAsia"/>
        </w:rPr>
        <w:t>主问题</w:t>
      </w:r>
      <w:proofErr w:type="gramEnd"/>
      <w:r>
        <w:rPr>
          <w:rFonts w:ascii="Times New Roman" w:eastAsia="宋体" w:hAnsi="Times New Roman" w:cs="Times New Roman" w:hint="eastAsia"/>
        </w:rPr>
        <w:t>RMP</w:t>
      </w:r>
      <w:r>
        <w:rPr>
          <w:rFonts w:ascii="Times New Roman" w:eastAsia="宋体" w:hAnsi="Times New Roman" w:cs="Times New Roman" w:hint="eastAsia"/>
        </w:rPr>
        <w:t>的线性松弛问题为：</w:t>
      </w:r>
    </w:p>
    <w:p w14:paraId="473A2026" w14:textId="3B20BE8E"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2.1</m:t>
                  </m:r>
                </m:e>
              </m:d>
            </m:e>
          </m:eqArr>
        </m:oMath>
      </m:oMathPara>
    </w:p>
    <w:p w14:paraId="221B98DC" w14:textId="7418A631" w:rsidR="00AE1446" w:rsidRPr="008062BE"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r∈R</m:t>
                  </m:r>
                </m:sub>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,∀f∈F#</m:t>
              </m:r>
              <m:d>
                <m:dPr>
                  <m:ctrlPr>
                    <w:rPr>
                      <w:rFonts w:ascii="Cambria Math" w:eastAsia="宋体" w:hAnsi="Cambria Math" w:cs="Times New Roman"/>
                      <w:i/>
                    </w:rPr>
                  </m:ctrlPr>
                </m:dPr>
                <m:e>
                  <m:r>
                    <w:rPr>
                      <w:rFonts w:ascii="Cambria Math" w:eastAsia="宋体" w:hAnsi="Cambria Math" w:cs="Times New Roman"/>
                    </w:rPr>
                    <m:t>2.2</m:t>
                  </m:r>
                </m:e>
              </m:d>
            </m:e>
          </m:eqArr>
        </m:oMath>
      </m:oMathPara>
    </w:p>
    <w:p w14:paraId="4C349EC9" w14:textId="6715AF9C" w:rsidR="008062BE" w:rsidRPr="008062BE" w:rsidRDefault="008062BE">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e>
              </m:nary>
              <m:r>
                <w:rPr>
                  <w:rFonts w:ascii="Cambria Math" w:eastAsia="宋体" w:hAnsi="Cambria Math" w:cs="Times New Roman"/>
                </w:rPr>
                <m:t>≤σ,∀c∈C#</m:t>
              </m:r>
              <m:d>
                <m:dPr>
                  <m:ctrlPr>
                    <w:rPr>
                      <w:rFonts w:ascii="Cambria Math" w:eastAsia="宋体" w:hAnsi="Cambria Math" w:cs="Times New Roman"/>
                      <w:i/>
                    </w:rPr>
                  </m:ctrlPr>
                </m:dPr>
                <m:e>
                  <m:r>
                    <w:rPr>
                      <w:rFonts w:ascii="Cambria Math" w:eastAsia="宋体" w:hAnsi="Cambria Math" w:cs="Times New Roman"/>
                    </w:rPr>
                    <m:t>2.3</m:t>
                  </m:r>
                </m:e>
              </m:d>
            </m:e>
          </m:eqArr>
        </m:oMath>
      </m:oMathPara>
    </w:p>
    <w:p w14:paraId="48F153A7" w14:textId="77D59832" w:rsidR="00AE1446" w:rsidRPr="00AE1446"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r</m:t>
                  </m:r>
                </m:sub>
              </m:sSub>
              <m:r>
                <w:rPr>
                  <w:rFonts w:ascii="Cambria Math" w:eastAsia="宋体" w:hAnsi="Cambria Math" w:cs="Times New Roman"/>
                </w:rPr>
                <m:t>≥0, ∀r∈R#</m:t>
              </m:r>
              <m:d>
                <m:dPr>
                  <m:ctrlPr>
                    <w:rPr>
                      <w:rFonts w:ascii="Cambria Math" w:eastAsia="宋体" w:hAnsi="Cambria Math" w:cs="Times New Roman"/>
                      <w:i/>
                    </w:rPr>
                  </m:ctrlPr>
                </m:dPr>
                <m:e>
                  <m:r>
                    <w:rPr>
                      <w:rFonts w:ascii="Cambria Math" w:eastAsia="宋体" w:hAnsi="Cambria Math" w:cs="Times New Roman"/>
                    </w:rPr>
                    <m:t>2.</m:t>
                  </m:r>
                  <m:r>
                    <w:rPr>
                      <w:rFonts w:ascii="Cambria Math" w:eastAsia="宋体" w:hAnsi="Cambria Math" w:cs="Times New Roman"/>
                    </w:rPr>
                    <m:t>4</m:t>
                  </m:r>
                </m:e>
              </m:d>
            </m:e>
          </m:eqArr>
        </m:oMath>
      </m:oMathPara>
    </w:p>
    <w:p w14:paraId="4A8DD14C" w14:textId="5E87828F" w:rsidR="008062BE" w:rsidRDefault="008062BE">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公式（</w:t>
      </w:r>
      <w:r>
        <w:rPr>
          <w:rFonts w:ascii="Times New Roman" w:eastAsia="宋体" w:hAnsi="Times New Roman" w:cs="Times New Roman" w:hint="eastAsia"/>
        </w:rPr>
        <w:t>2</w:t>
      </w:r>
      <w:r>
        <w:rPr>
          <w:rFonts w:ascii="Times New Roman" w:eastAsia="宋体" w:hAnsi="Times New Roman" w:cs="Times New Roman"/>
        </w:rPr>
        <w:t>.1</w:t>
      </w:r>
      <w:r>
        <w:rPr>
          <w:rFonts w:ascii="Times New Roman" w:eastAsia="宋体" w:hAnsi="Times New Roman" w:cs="Times New Roman" w:hint="eastAsia"/>
        </w:rPr>
        <w:t>）表示目标函数为最小化每条运输路径的运输时间之和；公式（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）表示</w:t>
      </w:r>
      <w:r>
        <w:rPr>
          <w:rFonts w:ascii="Times New Roman" w:eastAsia="宋体" w:hAnsi="Times New Roman" w:cs="Times New Roman" w:hint="eastAsia"/>
        </w:rPr>
        <w:t>对于每一个订单，在所有运输路径的中的运输重量</w:t>
      </w:r>
      <w:r w:rsidR="009A597A">
        <w:rPr>
          <w:rFonts w:ascii="Times New Roman" w:eastAsia="宋体" w:hAnsi="Times New Roman" w:cs="Times New Roman" w:hint="eastAsia"/>
        </w:rPr>
        <w:t>之和</w:t>
      </w:r>
      <w:r>
        <w:rPr>
          <w:rFonts w:ascii="Times New Roman" w:eastAsia="宋体" w:hAnsi="Times New Roman" w:cs="Times New Roman" w:hint="eastAsia"/>
        </w:rPr>
        <w:t>满足订单的需求运输量</w:t>
      </w:r>
      <w:r>
        <w:rPr>
          <w:rFonts w:ascii="Times New Roman" w:eastAsia="宋体" w:hAnsi="Times New Roman" w:cs="Times New Roman" w:hint="eastAsia"/>
        </w:rPr>
        <w:t>；公式（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）表示</w:t>
      </w:r>
      <w:r w:rsidR="009A597A">
        <w:rPr>
          <w:rFonts w:ascii="Times New Roman" w:eastAsia="宋体" w:hAnsi="Times New Roman" w:cs="Times New Roman" w:hint="eastAsia"/>
        </w:rPr>
        <w:t>在选中执行的运输路径中，访问换电站</w:t>
      </w:r>
      <w:r w:rsidR="009A597A">
        <w:rPr>
          <w:rFonts w:ascii="Times New Roman" w:eastAsia="宋体" w:hAnsi="Times New Roman" w:cs="Times New Roman" w:hint="eastAsia"/>
        </w:rPr>
        <w:t>c</w:t>
      </w:r>
      <w:r w:rsidR="009A597A">
        <w:rPr>
          <w:rFonts w:ascii="Times New Roman" w:eastAsia="宋体" w:hAnsi="Times New Roman" w:cs="Times New Roman" w:hint="eastAsia"/>
        </w:rPr>
        <w:t>的次数不超过其最大拥有的电池数量；公式（</w:t>
      </w:r>
      <w:r w:rsidR="009A597A">
        <w:rPr>
          <w:rFonts w:ascii="Times New Roman" w:eastAsia="宋体" w:hAnsi="Times New Roman" w:cs="Times New Roman" w:hint="eastAsia"/>
        </w:rPr>
        <w:t>2.4</w:t>
      </w:r>
      <w:r w:rsidR="009A597A">
        <w:rPr>
          <w:rFonts w:ascii="Times New Roman" w:eastAsia="宋体" w:hAnsi="Times New Roman" w:cs="Times New Roman" w:hint="eastAsia"/>
        </w:rPr>
        <w:t>）为线性松弛约束。</w:t>
      </w:r>
    </w:p>
    <w:p w14:paraId="68440E43" w14:textId="326CFE14" w:rsidR="00AE1446" w:rsidRDefault="009A597A">
      <w:pPr>
        <w:rPr>
          <w:rFonts w:ascii="Times New Roman" w:eastAsia="宋体" w:hAnsi="Times New Roman" w:cs="Times New Roman"/>
        </w:rPr>
      </w:pPr>
      <w:r>
        <w:rPr>
          <w:rFonts w:ascii="Times New Roman" w:eastAsia="宋体" w:hAnsi="Times New Roman" w:cs="Times New Roman"/>
        </w:rPr>
        <w:tab/>
      </w:r>
      <w:r>
        <w:rPr>
          <w:rFonts w:ascii="Times New Roman" w:eastAsia="宋体" w:hAnsi="Times New Roman" w:cs="Times New Roman" w:hint="eastAsia"/>
        </w:rPr>
        <w:t>分别为公式（</w:t>
      </w:r>
      <w:r>
        <w:rPr>
          <w:rFonts w:ascii="Times New Roman" w:eastAsia="宋体" w:hAnsi="Times New Roman" w:cs="Times New Roman" w:hint="eastAsia"/>
        </w:rPr>
        <w:t>2</w:t>
      </w:r>
      <w:r>
        <w:rPr>
          <w:rFonts w:ascii="Times New Roman" w:eastAsia="宋体" w:hAnsi="Times New Roman" w:cs="Times New Roman"/>
        </w:rPr>
        <w:t>.2</w:t>
      </w:r>
      <w:r>
        <w:rPr>
          <w:rFonts w:ascii="Times New Roman" w:eastAsia="宋体" w:hAnsi="Times New Roman" w:cs="Times New Roman" w:hint="eastAsia"/>
        </w:rPr>
        <w:t>）和公式（</w:t>
      </w:r>
      <w:r>
        <w:rPr>
          <w:rFonts w:ascii="Times New Roman" w:eastAsia="宋体" w:hAnsi="Times New Roman" w:cs="Times New Roman" w:hint="eastAsia"/>
        </w:rPr>
        <w:t>2</w:t>
      </w:r>
      <w:r>
        <w:rPr>
          <w:rFonts w:ascii="Times New Roman" w:eastAsia="宋体" w:hAnsi="Times New Roman" w:cs="Times New Roman"/>
        </w:rPr>
        <w:t>.3</w:t>
      </w:r>
      <w:r>
        <w:rPr>
          <w:rFonts w:ascii="Times New Roman" w:eastAsia="宋体" w:hAnsi="Times New Roman" w:cs="Times New Roman" w:hint="eastAsia"/>
        </w:rPr>
        <w:t>）</w:t>
      </w:r>
      <w:r>
        <w:rPr>
          <w:rFonts w:ascii="Times New Roman" w:eastAsia="宋体" w:hAnsi="Times New Roman" w:cs="Times New Roman" w:hint="eastAsia"/>
        </w:rPr>
        <w:t>引入拉格朗日乘子</w:t>
      </w:r>
      <m:oMath>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r>
          <w:rPr>
            <w:rFonts w:ascii="Cambria Math" w:eastAsia="宋体" w:hAnsi="Cambria Math" w:cs="Times New Roman"/>
          </w:rPr>
          <m:t>≤0</m:t>
        </m:r>
      </m:oMath>
      <w:r>
        <w:rPr>
          <w:rFonts w:ascii="Times New Roman" w:eastAsia="宋体" w:hAnsi="Times New Roman" w:cs="Times New Roman" w:hint="eastAsia"/>
        </w:rPr>
        <w:t>，</w:t>
      </w:r>
      <w:r w:rsidR="004F5E80">
        <w:rPr>
          <w:rFonts w:ascii="Times New Roman" w:eastAsia="宋体" w:hAnsi="Times New Roman" w:cs="Times New Roman" w:hint="eastAsia"/>
        </w:rPr>
        <w:t>线性松弛的限制</w:t>
      </w:r>
      <w:proofErr w:type="gramStart"/>
      <w:r w:rsidR="004F5E80">
        <w:rPr>
          <w:rFonts w:ascii="Times New Roman" w:eastAsia="宋体" w:hAnsi="Times New Roman" w:cs="Times New Roman" w:hint="eastAsia"/>
        </w:rPr>
        <w:t>主问题</w:t>
      </w:r>
      <w:proofErr w:type="gramEnd"/>
      <w:r w:rsidR="004F5E80">
        <w:rPr>
          <w:rFonts w:ascii="Times New Roman" w:eastAsia="宋体" w:hAnsi="Times New Roman" w:cs="Times New Roman" w:hint="eastAsia"/>
        </w:rPr>
        <w:t>的对偶问题为：</w:t>
      </w:r>
    </w:p>
    <w:p w14:paraId="1D250EA1" w14:textId="29DC8CD6"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max</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e>
                  </m:nary>
                  <m:r>
                    <w:rPr>
                      <w:rFonts w:ascii="Cambria Math" w:eastAsia="宋体" w:hAnsi="Cambria Math" w:cs="Times New Roman"/>
                    </w:rPr>
                    <m:t>+σ</m:t>
                  </m:r>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m:t>
                  </m:r>
                  <m:r>
                    <w:rPr>
                      <w:rFonts w:ascii="Cambria Math" w:eastAsia="宋体" w:hAnsi="Cambria Math" w:cs="Times New Roman"/>
                    </w:rPr>
                    <m:t>5</m:t>
                  </m:r>
                </m:e>
              </m:d>
            </m:e>
          </m:eqArr>
        </m:oMath>
      </m:oMathPara>
    </w:p>
    <w:p w14:paraId="4376E971" w14:textId="48F6A6A8" w:rsidR="004F5E80" w:rsidRPr="004F5E80"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r>
                <w:rPr>
                  <w:rFonts w:ascii="Cambria Math" w:eastAsia="宋体" w:hAnsi="Cambria Math" w:cs="Times New Roman"/>
                </w:rPr>
                <m:t>s.t. μ</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c∈C</m:t>
                  </m:r>
                </m:sub>
                <m:sup/>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sSub>
                    <m:sSubPr>
                      <m:ctrlPr>
                        <w:rPr>
                          <w:rFonts w:ascii="Cambria Math" w:eastAsia="宋体" w:hAnsi="Cambria Math" w:cs="Times New Roman"/>
                          <w:i/>
                        </w:rPr>
                      </m:ctrlPr>
                    </m:sSubPr>
                    <m:e>
                      <m:r>
                        <w:rPr>
                          <w:rFonts w:ascii="Cambria Math" w:eastAsia="宋体" w:hAnsi="Cambria Math" w:cs="Times New Roman"/>
                        </w:rPr>
                        <m:t>ρ</m:t>
                      </m:r>
                    </m:e>
                    <m:sub>
                      <m:r>
                        <w:rPr>
                          <w:rFonts w:ascii="Cambria Math" w:eastAsia="宋体" w:hAnsi="Cambria Math" w:cs="Times New Roman"/>
                        </w:rPr>
                        <m:t>c,r</m:t>
                      </m:r>
                    </m:sub>
                  </m:sSub>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r>
                <w:rPr>
                  <w:rFonts w:ascii="Cambria Math" w:eastAsia="宋体" w:hAnsi="Cambria Math" w:cs="Times New Roman"/>
                </w:rPr>
                <m:t>,∀r∈R#</m:t>
              </m:r>
              <m:d>
                <m:dPr>
                  <m:ctrlPr>
                    <w:rPr>
                      <w:rFonts w:ascii="Cambria Math" w:eastAsia="宋体" w:hAnsi="Cambria Math" w:cs="Times New Roman"/>
                      <w:i/>
                    </w:rPr>
                  </m:ctrlPr>
                </m:dPr>
                <m:e>
                  <m:r>
                    <w:rPr>
                      <w:rFonts w:ascii="Cambria Math" w:eastAsia="宋体" w:hAnsi="Cambria Math" w:cs="Times New Roman"/>
                    </w:rPr>
                    <m:t>2.</m:t>
                  </m:r>
                  <m:r>
                    <w:rPr>
                      <w:rFonts w:ascii="Cambria Math" w:eastAsia="宋体" w:hAnsi="Cambria Math" w:cs="Times New Roman"/>
                    </w:rPr>
                    <m:t>6</m:t>
                  </m:r>
                </m:e>
              </m:d>
            </m:e>
          </m:eqArr>
        </m:oMath>
      </m:oMathPara>
    </w:p>
    <w:p w14:paraId="592905A5" w14:textId="59EA973E" w:rsidR="004F5E80" w:rsidRPr="000D13E1"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r>
                <w:rPr>
                  <w:rFonts w:ascii="Cambria Math" w:eastAsia="宋体" w:hAnsi="Cambria Math" w:cs="Times New Roman"/>
                </w:rPr>
                <m:t>≥0,∀f∈F#</m:t>
              </m:r>
              <m:d>
                <m:dPr>
                  <m:ctrlPr>
                    <w:rPr>
                      <w:rFonts w:ascii="Cambria Math" w:eastAsia="宋体" w:hAnsi="Cambria Math" w:cs="Times New Roman"/>
                      <w:i/>
                    </w:rPr>
                  </m:ctrlPr>
                </m:dPr>
                <m:e>
                  <m:r>
                    <w:rPr>
                      <w:rFonts w:ascii="Cambria Math" w:eastAsia="宋体" w:hAnsi="Cambria Math" w:cs="Times New Roman"/>
                    </w:rPr>
                    <m:t>2.</m:t>
                  </m:r>
                  <m:r>
                    <w:rPr>
                      <w:rFonts w:ascii="Cambria Math" w:eastAsia="宋体" w:hAnsi="Cambria Math" w:cs="Times New Roman"/>
                    </w:rPr>
                    <m:t>7</m:t>
                  </m:r>
                </m:e>
              </m:d>
            </m:e>
          </m:eqArr>
        </m:oMath>
      </m:oMathPara>
    </w:p>
    <w:p w14:paraId="3000FAC2" w14:textId="119D7741" w:rsidR="000D13E1" w:rsidRPr="000D13E1" w:rsidRDefault="000D13E1">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c</m:t>
                  </m:r>
                </m:sub>
              </m:sSub>
              <m:r>
                <w:rPr>
                  <w:rFonts w:ascii="Cambria Math" w:eastAsia="宋体" w:hAnsi="Cambria Math" w:cs="Times New Roman"/>
                </w:rPr>
                <m:t>≤0,∀c∈C#</m:t>
              </m:r>
              <m:d>
                <m:dPr>
                  <m:ctrlPr>
                    <w:rPr>
                      <w:rFonts w:ascii="Cambria Math" w:eastAsia="宋体" w:hAnsi="Cambria Math" w:cs="Times New Roman"/>
                      <w:i/>
                    </w:rPr>
                  </m:ctrlPr>
                </m:dPr>
                <m:e>
                  <m:r>
                    <w:rPr>
                      <w:rFonts w:ascii="Cambria Math" w:eastAsia="宋体" w:hAnsi="Cambria Math" w:cs="Times New Roman"/>
                    </w:rPr>
                    <m:t>2.8</m:t>
                  </m:r>
                </m:e>
              </m:d>
            </m:e>
          </m:eqArr>
        </m:oMath>
      </m:oMathPara>
    </w:p>
    <w:p w14:paraId="6764F766" w14:textId="77777777" w:rsidR="000D13E1" w:rsidRPr="000D13E1" w:rsidRDefault="000D13E1">
      <w:pPr>
        <w:rPr>
          <w:rFonts w:ascii="Times New Roman" w:eastAsia="宋体" w:hAnsi="Times New Roman" w:cs="Times New Roman" w:hint="eastAsia"/>
        </w:rPr>
      </w:pPr>
    </w:p>
    <w:p w14:paraId="2E85D8F6" w14:textId="77777777" w:rsidR="004F5E80" w:rsidRDefault="004F5E80" w:rsidP="004F5E80">
      <w:pPr>
        <w:rPr>
          <w:rFonts w:ascii="Times New Roman" w:eastAsia="宋体" w:hAnsi="Times New Roman" w:cs="Times New Roman"/>
        </w:rPr>
      </w:pPr>
      <w:r>
        <w:rPr>
          <w:rFonts w:ascii="Times New Roman" w:eastAsia="宋体" w:hAnsi="Times New Roman" w:cs="Times New Roman" w:hint="eastAsia"/>
        </w:rPr>
        <w:t>简约数</w:t>
      </w:r>
      <w:r>
        <w:rPr>
          <w:rFonts w:ascii="Times New Roman" w:eastAsia="宋体" w:hAnsi="Times New Roman" w:cs="Times New Roman" w:hint="eastAsia"/>
        </w:rPr>
        <w:t>RC</w:t>
      </w:r>
      <w:r>
        <w:rPr>
          <w:rFonts w:ascii="Times New Roman" w:eastAsia="宋体" w:hAnsi="Times New Roman" w:cs="Times New Roman" w:hint="eastAsia"/>
        </w:rPr>
        <w:t>为</w:t>
      </w:r>
    </w:p>
    <w:p w14:paraId="5FE12876" w14:textId="29610580" w:rsidR="004F5E80" w:rsidRPr="00790BA5" w:rsidRDefault="00000000" w:rsidP="004F5E80">
      <w:pPr>
        <w:rPr>
          <w:rFonts w:ascii="Times New Roman" w:eastAsia="宋体" w:hAnsi="Times New Roman" w:cs="Times New Roman"/>
        </w:rPr>
      </w:pPr>
      <m:oMathPara>
        <m:oMath>
          <m:eqArr>
            <m:eqArrPr>
              <m:maxDist m:val="1"/>
              <m:ctrlPr>
                <w:rPr>
                  <w:rFonts w:ascii="Cambria Math" w:eastAsia="宋体" w:hAnsi="Cambria Math" w:cs="Times New Roman"/>
                  <w:i/>
                  <w:highlight w:val="lightGray"/>
                </w:rPr>
              </m:ctrlPr>
            </m:eqArrPr>
            <m:e>
              <m:r>
                <w:rPr>
                  <w:rFonts w:ascii="Cambria Math" w:eastAsia="宋体" w:hAnsi="Cambria Math" w:cs="Times New Roman"/>
                  <w:highlight w:val="lightGray"/>
                </w:rPr>
                <m:t>RC=</m:t>
              </m:r>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t</m:t>
                  </m:r>
                </m:e>
                <m:sub>
                  <m:r>
                    <w:rPr>
                      <w:rFonts w:ascii="Cambria Math" w:eastAsia="宋体" w:hAnsi="Cambria Math" w:cs="Times New Roman"/>
                      <w:highlight w:val="lightGray"/>
                    </w:rPr>
                    <m:t>r</m:t>
                  </m:r>
                </m:sub>
              </m:sSub>
              <m:r>
                <w:rPr>
                  <w:rFonts w:ascii="Cambria Math" w:eastAsia="宋体" w:hAnsi="Cambria Math" w:cs="Times New Roman"/>
                  <w:highlight w:val="lightGray"/>
                </w:rPr>
                <m:t>-μ</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ghlight w:val="lightGray"/>
                    </w:rPr>
                    <m:t>f∈F</m:t>
                  </m:r>
                </m:sub>
                <m:sup/>
                <m:e>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π</m:t>
                      </m:r>
                    </m:e>
                    <m:sub>
                      <m:r>
                        <w:rPr>
                          <w:rFonts w:ascii="Cambria Math" w:eastAsia="宋体" w:hAnsi="Cambria Math" w:cs="Times New Roman"/>
                          <w:highlight w:val="lightGray"/>
                        </w:rPr>
                        <m:t>f</m:t>
                      </m:r>
                    </m:sub>
                  </m:sSub>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a</m:t>
                      </m:r>
                    </m:e>
                    <m:sub>
                      <m:r>
                        <w:rPr>
                          <w:rFonts w:ascii="Cambria Math" w:eastAsia="宋体" w:hAnsi="Cambria Math" w:cs="Times New Roman"/>
                          <w:highlight w:val="lightGray"/>
                        </w:rPr>
                        <m:t>f,r</m:t>
                      </m:r>
                    </m:sub>
                  </m:sSub>
                </m:e>
              </m:nary>
              <m:r>
                <w:rPr>
                  <w:rFonts w:ascii="Cambria Math" w:eastAsia="宋体" w:hAnsi="Cambria Math" w:cs="Times New Roman"/>
                  <w:highlight w:val="lightGray"/>
                </w:rPr>
                <m:t>-</m:t>
              </m:r>
              <m:nary>
                <m:naryPr>
                  <m:chr m:val="∑"/>
                  <m:supHide m:val="1"/>
                  <m:ctrlPr>
                    <w:rPr>
                      <w:rFonts w:ascii="Cambria Math" w:eastAsia="宋体" w:hAnsi="Cambria Math" w:cs="Times New Roman"/>
                      <w:i/>
                      <w:highlight w:val="lightGray"/>
                    </w:rPr>
                  </m:ctrlPr>
                </m:naryPr>
                <m:sub>
                  <m:r>
                    <w:rPr>
                      <w:rFonts w:ascii="Cambria Math" w:eastAsia="宋体" w:hAnsi="Cambria Math" w:cs="Times New Roman"/>
                      <w:highlight w:val="lightGray"/>
                    </w:rPr>
                    <m:t>c∈C</m:t>
                  </m:r>
                </m:sub>
                <m:sup/>
                <m:e>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π</m:t>
                      </m:r>
                    </m:e>
                    <m:sub>
                      <m:r>
                        <w:rPr>
                          <w:rFonts w:ascii="Cambria Math" w:eastAsia="宋体" w:hAnsi="Cambria Math" w:cs="Times New Roman"/>
                          <w:highlight w:val="lightGray"/>
                        </w:rPr>
                        <m:t>c</m:t>
                      </m:r>
                    </m:sub>
                  </m:sSub>
                  <m:sSub>
                    <m:sSubPr>
                      <m:ctrlPr>
                        <w:rPr>
                          <w:rFonts w:ascii="Cambria Math" w:eastAsia="宋体" w:hAnsi="Cambria Math" w:cs="Times New Roman"/>
                          <w:i/>
                          <w:highlight w:val="lightGray"/>
                        </w:rPr>
                      </m:ctrlPr>
                    </m:sSubPr>
                    <m:e>
                      <m:r>
                        <w:rPr>
                          <w:rFonts w:ascii="Cambria Math" w:eastAsia="宋体" w:hAnsi="Cambria Math" w:cs="Times New Roman"/>
                          <w:highlight w:val="lightGray"/>
                        </w:rPr>
                        <m:t>ρ</m:t>
                      </m:r>
                    </m:e>
                    <m:sub>
                      <m:r>
                        <w:rPr>
                          <w:rFonts w:ascii="Cambria Math" w:eastAsia="宋体" w:hAnsi="Cambria Math" w:cs="Times New Roman"/>
                          <w:highlight w:val="lightGray"/>
                        </w:rPr>
                        <m:t>c,r</m:t>
                      </m:r>
                    </m:sub>
                  </m:sSub>
                </m:e>
              </m:nary>
              <m:r>
                <w:rPr>
                  <w:rFonts w:ascii="Cambria Math" w:eastAsia="宋体" w:hAnsi="Cambria Math" w:cs="Times New Roman"/>
                  <w:highlight w:val="lightGray"/>
                </w:rPr>
                <m:t>#</m:t>
              </m:r>
              <m:d>
                <m:dPr>
                  <m:ctrlPr>
                    <w:rPr>
                      <w:rFonts w:ascii="Cambria Math" w:eastAsia="宋体" w:hAnsi="Cambria Math" w:cs="Times New Roman"/>
                      <w:i/>
                      <w:highlight w:val="lightGray"/>
                    </w:rPr>
                  </m:ctrlPr>
                </m:dPr>
                <m:e>
                  <m:r>
                    <w:rPr>
                      <w:rFonts w:ascii="Cambria Math" w:eastAsia="宋体" w:hAnsi="Cambria Math" w:cs="Times New Roman"/>
                      <w:highlight w:val="lightGray"/>
                    </w:rPr>
                    <m:t>2.</m:t>
                  </m:r>
                  <m:r>
                    <w:rPr>
                      <w:rFonts w:ascii="Cambria Math" w:eastAsia="宋体" w:hAnsi="Cambria Math" w:cs="Times New Roman"/>
                      <w:highlight w:val="lightGray"/>
                    </w:rPr>
                    <m:t>9</m:t>
                  </m:r>
                </m:e>
              </m:d>
            </m:e>
          </m:eqArr>
        </m:oMath>
      </m:oMathPara>
    </w:p>
    <w:p w14:paraId="0E02B50D" w14:textId="7382517C" w:rsidR="00790BA5" w:rsidRDefault="00790BA5" w:rsidP="004F5E80">
      <w:pPr>
        <w:rPr>
          <w:rFonts w:ascii="Times New Roman" w:eastAsia="宋体" w:hAnsi="Times New Roman" w:cs="Times New Roman"/>
        </w:rPr>
      </w:pPr>
      <w:r>
        <w:rPr>
          <w:rFonts w:ascii="Times New Roman" w:eastAsia="宋体" w:hAnsi="Times New Roman" w:cs="Times New Roman" w:hint="eastAsia"/>
        </w:rPr>
        <w:t>子问题的目标函数为最小化</w:t>
      </w:r>
      <w:r>
        <w:rPr>
          <w:rFonts w:ascii="Times New Roman" w:eastAsia="宋体" w:hAnsi="Times New Roman" w:cs="Times New Roman" w:hint="eastAsia"/>
        </w:rPr>
        <w:t>RC</w:t>
      </w:r>
      <w:r>
        <w:rPr>
          <w:rFonts w:ascii="Times New Roman" w:eastAsia="宋体" w:hAnsi="Times New Roman" w:cs="Times New Roman" w:hint="eastAsia"/>
        </w:rPr>
        <w:t>，若</w:t>
      </w:r>
      <w:r>
        <w:rPr>
          <w:rFonts w:ascii="Times New Roman" w:eastAsia="宋体" w:hAnsi="Times New Roman" w:cs="Times New Roman" w:hint="eastAsia"/>
        </w:rPr>
        <w:t>RC</w:t>
      </w:r>
      <w:r>
        <w:rPr>
          <w:rFonts w:ascii="Times New Roman" w:eastAsia="宋体" w:hAnsi="Times New Roman" w:cs="Times New Roman"/>
        </w:rPr>
        <w:t xml:space="preserve"> &lt; 0 </w:t>
      </w:r>
      <w:r>
        <w:rPr>
          <w:rFonts w:ascii="Times New Roman" w:eastAsia="宋体" w:hAnsi="Times New Roman" w:cs="Times New Roman" w:hint="eastAsia"/>
        </w:rPr>
        <w:t>则加入主问题，否则停止迭代。</w:t>
      </w:r>
    </w:p>
    <w:p w14:paraId="7C26B1DC" w14:textId="77777777" w:rsidR="00790BA5" w:rsidRPr="004F5E80" w:rsidRDefault="00790BA5" w:rsidP="004F5E80">
      <w:pPr>
        <w:rPr>
          <w:rFonts w:ascii="Times New Roman" w:eastAsia="宋体" w:hAnsi="Times New Roman" w:cs="Times New Roman"/>
        </w:rPr>
      </w:pPr>
    </w:p>
    <w:p w14:paraId="4D5A980B" w14:textId="1E310C92" w:rsidR="004F5E80" w:rsidRPr="004D74BC" w:rsidRDefault="004F5E80" w:rsidP="004F5E80">
      <w:pPr>
        <w:rPr>
          <w:rFonts w:ascii="Times New Roman" w:eastAsia="宋体" w:hAnsi="Times New Roman" w:cs="Times New Roman"/>
        </w:rPr>
      </w:pPr>
      <w:r>
        <w:rPr>
          <w:rFonts w:ascii="Times New Roman" w:eastAsia="宋体" w:hAnsi="Times New Roman" w:cs="Times New Roman" w:hint="eastAsia"/>
        </w:rPr>
        <w:t>定义：</w:t>
      </w:r>
    </w:p>
    <w:p w14:paraId="1AD89E99" w14:textId="77777777" w:rsidR="004F5E80"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v</m:t>
            </m:r>
          </m:e>
          <m:sub>
            <m:r>
              <w:rPr>
                <w:rFonts w:ascii="Cambria Math" w:eastAsia="宋体" w:hAnsi="Cambria Math" w:cs="Times New Roman"/>
                <w:color w:val="808080" w:themeColor="background1" w:themeShade="80"/>
              </w:rPr>
              <m:t>f</m:t>
            </m:r>
          </m:sub>
        </m:sSub>
      </m:oMath>
      <w:r w:rsidR="004F5E80" w:rsidRPr="00117A69">
        <w:rPr>
          <w:rFonts w:ascii="Times New Roman" w:eastAsia="宋体" w:hAnsi="Times New Roman" w:cs="Times New Roman" w:hint="eastAsia"/>
          <w:color w:val="808080" w:themeColor="background1" w:themeShade="80"/>
        </w:rPr>
        <w:t>：运货车在满载货物时的平均速度；</w:t>
      </w:r>
    </w:p>
    <w:p w14:paraId="03490BB5" w14:textId="77777777" w:rsidR="004F5E80"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v</m:t>
            </m:r>
          </m:e>
          <m:sub>
            <m:r>
              <w:rPr>
                <w:rFonts w:ascii="Cambria Math" w:eastAsia="宋体" w:hAnsi="Cambria Math" w:cs="Times New Roman"/>
                <w:color w:val="808080" w:themeColor="background1" w:themeShade="80"/>
              </w:rPr>
              <m:t>g</m:t>
            </m:r>
          </m:sub>
        </m:sSub>
      </m:oMath>
      <w:r w:rsidR="004F5E80" w:rsidRPr="00117A69">
        <w:rPr>
          <w:rFonts w:ascii="Times New Roman" w:eastAsia="宋体" w:hAnsi="Times New Roman" w:cs="Times New Roman" w:hint="eastAsia"/>
          <w:color w:val="808080" w:themeColor="background1" w:themeShade="80"/>
        </w:rPr>
        <w:t>：运货车在空载货物时的平均速度；</w:t>
      </w:r>
    </w:p>
    <w:p w14:paraId="589C58CD" w14:textId="208136F0" w:rsidR="000F2A29"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d</m:t>
            </m:r>
          </m:e>
          <m:sub>
            <m:r>
              <w:rPr>
                <w:rFonts w:ascii="Cambria Math" w:eastAsia="宋体" w:hAnsi="Cambria Math" w:cs="Times New Roman"/>
                <w:color w:val="808080" w:themeColor="background1" w:themeShade="80"/>
              </w:rPr>
              <m:t>f</m:t>
            </m:r>
          </m:sub>
        </m:sSub>
      </m:oMath>
      <w:r w:rsidR="000F2A29" w:rsidRPr="00117A69">
        <w:rPr>
          <w:rFonts w:ascii="Times New Roman" w:eastAsia="宋体" w:hAnsi="Times New Roman" w:cs="Times New Roman" w:hint="eastAsia"/>
          <w:color w:val="808080" w:themeColor="background1" w:themeShade="80"/>
        </w:rPr>
        <w:t>：满载路段的运输距离；</w:t>
      </w:r>
    </w:p>
    <w:p w14:paraId="6DA0028B" w14:textId="663F740E" w:rsidR="000F2A29" w:rsidRPr="00117A69" w:rsidRDefault="00000000" w:rsidP="004F5E80">
      <w:pPr>
        <w:rPr>
          <w:rFonts w:ascii="Times New Roman" w:eastAsia="宋体" w:hAnsi="Times New Roman" w:cs="Times New Roman"/>
          <w:color w:val="808080" w:themeColor="background1" w:themeShade="80"/>
        </w:rPr>
      </w:pPr>
      <m:oMath>
        <m:sSub>
          <m:sSubPr>
            <m:ctrlPr>
              <w:rPr>
                <w:rFonts w:ascii="Cambria Math" w:eastAsia="宋体" w:hAnsi="Cambria Math" w:cs="Times New Roman"/>
                <w:i/>
                <w:color w:val="808080" w:themeColor="background1" w:themeShade="80"/>
              </w:rPr>
            </m:ctrlPr>
          </m:sSubPr>
          <m:e>
            <m:r>
              <w:rPr>
                <w:rFonts w:ascii="Cambria Math" w:eastAsia="宋体" w:hAnsi="Cambria Math" w:cs="Times New Roman"/>
                <w:color w:val="808080" w:themeColor="background1" w:themeShade="80"/>
              </w:rPr>
              <m:t>d</m:t>
            </m:r>
          </m:e>
          <m:sub>
            <m:r>
              <w:rPr>
                <w:rFonts w:ascii="Cambria Math" w:eastAsia="宋体" w:hAnsi="Cambria Math" w:cs="Times New Roman"/>
                <w:color w:val="808080" w:themeColor="background1" w:themeShade="80"/>
              </w:rPr>
              <m:t>g</m:t>
            </m:r>
          </m:sub>
        </m:sSub>
      </m:oMath>
      <w:r w:rsidR="000F2A29" w:rsidRPr="00117A69">
        <w:rPr>
          <w:rFonts w:ascii="Times New Roman" w:eastAsia="宋体" w:hAnsi="Times New Roman" w:cs="Times New Roman" w:hint="eastAsia"/>
          <w:color w:val="808080" w:themeColor="background1" w:themeShade="80"/>
        </w:rPr>
        <w:t>：空载路段的运输距离；</w:t>
      </w:r>
    </w:p>
    <w:p w14:paraId="56EBB225" w14:textId="6AB38A73" w:rsidR="000F2A29"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oMath>
      <w:r w:rsidR="000F2A29">
        <w:rPr>
          <w:rFonts w:ascii="Times New Roman" w:eastAsia="宋体" w:hAnsi="Times New Roman" w:cs="Times New Roman" w:hint="eastAsia"/>
        </w:rPr>
        <w:t>：满载路段的运输时间，</w:t>
      </w: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f</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f</m:t>
            </m:r>
          </m:sub>
        </m:sSub>
      </m:oMath>
      <w:r w:rsidR="000F2A29">
        <w:rPr>
          <w:rFonts w:ascii="Times New Roman" w:eastAsia="宋体" w:hAnsi="Times New Roman" w:cs="Times New Roman" w:hint="eastAsia"/>
        </w:rPr>
        <w:t>；</w:t>
      </w:r>
    </w:p>
    <w:p w14:paraId="36C171CB" w14:textId="2127F973" w:rsidR="000F2A29"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oMath>
      <w:r w:rsidR="000F2A29">
        <w:rPr>
          <w:rFonts w:ascii="Times New Roman" w:eastAsia="宋体" w:hAnsi="Times New Roman" w:cs="Times New Roman" w:hint="eastAsia"/>
        </w:rPr>
        <w:t>：空载路段的运输时间，</w:t>
      </w:r>
      <m:oMath>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d</m:t>
            </m:r>
          </m:e>
          <m:sub>
            <m:r>
              <w:rPr>
                <w:rFonts w:ascii="Cambria Math" w:eastAsia="宋体" w:hAnsi="Cambria Math" w:cs="Times New Roman"/>
              </w:rPr>
              <m:t>g</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v</m:t>
            </m:r>
          </m:e>
          <m:sub>
            <m:r>
              <w:rPr>
                <w:rFonts w:ascii="Cambria Math" w:eastAsia="宋体" w:hAnsi="Cambria Math" w:cs="Times New Roman"/>
              </w:rPr>
              <m:t>g</m:t>
            </m:r>
          </m:sub>
        </m:sSub>
      </m:oMath>
      <w:r w:rsidR="000F2A29">
        <w:rPr>
          <w:rFonts w:ascii="Times New Roman" w:eastAsia="宋体" w:hAnsi="Times New Roman" w:cs="Times New Roman" w:hint="eastAsia"/>
        </w:rPr>
        <w:t>；</w:t>
      </w:r>
    </w:p>
    <w:p w14:paraId="028AE93C" w14:textId="77777777" w:rsidR="004F5E80"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F5E80">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m:rPr>
            <m:scr m:val="double-struck"/>
          </m:rPr>
          <w:rPr>
            <w:rFonts w:ascii="Cambria Math" w:eastAsia="宋体" w:hAnsi="Cambria Math" w:cs="Times New Roman"/>
          </w:rPr>
          <m:t>∈Z</m:t>
        </m:r>
      </m:oMath>
      <w:r w:rsidR="004F5E80">
        <w:rPr>
          <w:rFonts w:ascii="Times New Roman" w:eastAsia="宋体" w:hAnsi="Times New Roman" w:cs="Times New Roman" w:hint="eastAsia"/>
        </w:rPr>
        <w:t>，表示在一条运输路径中，满载路段</w:t>
      </w:r>
      <m:oMath>
        <m:r>
          <w:rPr>
            <w:rFonts w:ascii="Cambria Math" w:eastAsia="宋体" w:hAnsi="Cambria Math" w:cs="Times New Roman"/>
          </w:rPr>
          <m:t>f∈F</m:t>
        </m:r>
      </m:oMath>
      <w:r w:rsidR="004F5E80">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oMath>
      <w:r w:rsidR="004F5E80">
        <w:rPr>
          <w:rFonts w:ascii="Times New Roman" w:eastAsia="宋体" w:hAnsi="Times New Roman" w:cs="Times New Roman" w:hint="eastAsia"/>
        </w:rPr>
        <w:t>次；</w:t>
      </w:r>
    </w:p>
    <w:p w14:paraId="26226243" w14:textId="77777777" w:rsidR="004F5E80"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F5E80">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m:rPr>
            <m:scr m:val="double-struck"/>
          </m:rPr>
          <w:rPr>
            <w:rFonts w:ascii="Cambria Math" w:eastAsia="宋体" w:hAnsi="Cambria Math" w:cs="Times New Roman"/>
          </w:rPr>
          <m:t>∈Z</m:t>
        </m:r>
      </m:oMath>
      <w:r w:rsidR="004F5E80">
        <w:rPr>
          <w:rFonts w:ascii="Times New Roman" w:eastAsia="宋体" w:hAnsi="Times New Roman" w:cs="Times New Roman" w:hint="eastAsia"/>
        </w:rPr>
        <w:t>，表示在一条运输路径中，空载路段</w:t>
      </w:r>
      <m:oMath>
        <m:r>
          <w:rPr>
            <w:rFonts w:ascii="Cambria Math" w:eastAsia="宋体" w:hAnsi="Cambria Math" w:cs="Times New Roman"/>
          </w:rPr>
          <m:t>g∈G</m:t>
        </m:r>
      </m:oMath>
      <w:r w:rsidR="004F5E80">
        <w:rPr>
          <w:rFonts w:ascii="Times New Roman" w:eastAsia="宋体" w:hAnsi="Times New Roman" w:cs="Times New Roman" w:hint="eastAsia"/>
        </w:rPr>
        <w:t>被执行</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oMath>
      <w:r w:rsidR="004F5E80">
        <w:rPr>
          <w:rFonts w:ascii="Times New Roman" w:eastAsia="宋体" w:hAnsi="Times New Roman" w:cs="Times New Roman" w:hint="eastAsia"/>
        </w:rPr>
        <w:t>次；</w:t>
      </w:r>
    </w:p>
    <w:p w14:paraId="553BC190" w14:textId="77777777" w:rsidR="00775871" w:rsidRDefault="00775871" w:rsidP="00775871">
      <w:pPr>
        <w:rPr>
          <w:rFonts w:ascii="Times New Roman" w:eastAsia="宋体" w:hAnsi="Times New Roman" w:cs="Times New Roman"/>
        </w:rPr>
      </w:pPr>
      <m:oMath>
        <m:r>
          <w:rPr>
            <w:rFonts w:ascii="Cambria Math" w:eastAsia="宋体" w:hAnsi="Cambria Math" w:cs="Times New Roman"/>
          </w:rPr>
          <m:t>μ</m:t>
        </m:r>
      </m:oMath>
      <w:r>
        <w:rPr>
          <w:rFonts w:ascii="Times New Roman" w:eastAsia="宋体" w:hAnsi="Times New Roman" w:cs="Times New Roman" w:hint="eastAsia"/>
        </w:rPr>
        <w:t>：每辆运输车最大载重量；</w:t>
      </w:r>
    </w:p>
    <w:p w14:paraId="707DA3E0" w14:textId="11F6103C" w:rsidR="00775871" w:rsidRDefault="00083626" w:rsidP="00775871">
      <w:pPr>
        <w:rPr>
          <w:rFonts w:ascii="Times New Roman" w:eastAsia="宋体" w:hAnsi="Times New Roman" w:cs="Times New Roman"/>
        </w:rPr>
      </w:pPr>
      <m:oMath>
        <m:r>
          <w:rPr>
            <w:rFonts w:ascii="Cambria Math" w:eastAsia="宋体" w:hAnsi="Cambria Math" w:cs="Times New Roman" w:hint="eastAsia"/>
          </w:rPr>
          <m:t>k</m:t>
        </m:r>
      </m:oMath>
      <w:r w:rsidR="00775871">
        <w:rPr>
          <w:rFonts w:ascii="Times New Roman" w:eastAsia="宋体" w:hAnsi="Times New Roman" w:cs="Times New Roman" w:hint="eastAsia"/>
        </w:rPr>
        <w:t>：每辆运输车</w:t>
      </w:r>
      <w:r>
        <w:rPr>
          <w:rFonts w:ascii="Times New Roman" w:eastAsia="宋体" w:hAnsi="Times New Roman" w:cs="Times New Roman" w:hint="eastAsia"/>
        </w:rPr>
        <w:t>可装载电池数量</w:t>
      </w:r>
      <w:r w:rsidR="00775871">
        <w:rPr>
          <w:rFonts w:ascii="Times New Roman" w:eastAsia="宋体" w:hAnsi="Times New Roman" w:cs="Times New Roman" w:hint="eastAsia"/>
        </w:rPr>
        <w:t>；</w:t>
      </w:r>
    </w:p>
    <w:p w14:paraId="772177A7" w14:textId="73D9FB87" w:rsidR="00C54DB6" w:rsidRDefault="00C54DB6" w:rsidP="00775871">
      <w:pPr>
        <w:rPr>
          <w:rFonts w:ascii="Times New Roman" w:eastAsia="宋体" w:hAnsi="Times New Roman" w:cs="Times New Roman"/>
        </w:rPr>
      </w:pPr>
      <m:oMath>
        <m:r>
          <w:rPr>
            <w:rFonts w:ascii="Cambria Math" w:eastAsia="宋体" w:hAnsi="Cambria Math" w:cs="Times New Roman"/>
          </w:rPr>
          <m:t>m</m:t>
        </m:r>
      </m:oMath>
      <w:r>
        <w:rPr>
          <w:rFonts w:ascii="Times New Roman" w:eastAsia="宋体" w:hAnsi="Times New Roman" w:cs="Times New Roman" w:hint="eastAsia"/>
        </w:rPr>
        <w:t>：单个电池电容量；</w:t>
      </w:r>
    </w:p>
    <w:p w14:paraId="1020786A" w14:textId="77777777" w:rsidR="004F5E80" w:rsidRDefault="004F5E80" w:rsidP="004F5E80">
      <w:pPr>
        <w:rPr>
          <w:rFonts w:ascii="Times New Roman" w:eastAsia="宋体" w:hAnsi="Times New Roman" w:cs="Times New Roman"/>
        </w:rPr>
      </w:pPr>
      <m:oMath>
        <m:r>
          <w:rPr>
            <w:rFonts w:ascii="Cambria Math" w:eastAsia="宋体" w:hAnsi="Cambria Math" w:cs="Times New Roman"/>
          </w:rPr>
          <m:t>V</m:t>
        </m:r>
      </m:oMath>
      <w:r>
        <w:rPr>
          <w:rFonts w:ascii="Times New Roman" w:eastAsia="宋体" w:hAnsi="Times New Roman" w:cs="Times New Roman" w:hint="eastAsia"/>
        </w:rPr>
        <w:t>：所有运输节点集合；</w:t>
      </w:r>
    </w:p>
    <w:p w14:paraId="12F230F4" w14:textId="613BB0B9" w:rsidR="00790BA5" w:rsidRDefault="00790BA5" w:rsidP="004F5E80">
      <w:pPr>
        <w:rPr>
          <w:rFonts w:ascii="Times New Roman" w:eastAsia="宋体" w:hAnsi="Times New Roman" w:cs="Times New Roman"/>
        </w:rPr>
      </w:pPr>
      <m:oMath>
        <m:r>
          <w:rPr>
            <w:rFonts w:ascii="Cambria Math" w:eastAsia="宋体" w:hAnsi="Cambria Math" w:cs="Times New Roman" w:hint="eastAsia"/>
          </w:rPr>
          <m:t>S</m:t>
        </m:r>
      </m:oMath>
      <w:r>
        <w:rPr>
          <w:rFonts w:ascii="Times New Roman" w:eastAsia="宋体" w:hAnsi="Times New Roman" w:cs="Times New Roman" w:hint="eastAsia"/>
        </w:rPr>
        <w:t>：所有车库节点集合；</w:t>
      </w:r>
    </w:p>
    <w:p w14:paraId="5F1633B5" w14:textId="77777777" w:rsidR="004F5E80" w:rsidRDefault="00000000" w:rsidP="004F5E8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F5E80">
        <w:rPr>
          <w:rFonts w:ascii="Times New Roman" w:eastAsia="宋体" w:hAnsi="Times New Roman" w:cs="Times New Roman" w:hint="eastAsia"/>
        </w:rPr>
        <w:t>：与节点</w:t>
      </w:r>
      <m:oMath>
        <m:r>
          <w:rPr>
            <w:rFonts w:ascii="Cambria Math" w:eastAsia="宋体" w:hAnsi="Cambria Math" w:cs="Times New Roman"/>
          </w:rPr>
          <m:t>v∈V</m:t>
        </m:r>
      </m:oMath>
      <w:r w:rsidR="004F5E80">
        <w:rPr>
          <w:rFonts w:ascii="Times New Roman" w:eastAsia="宋体" w:hAnsi="Times New Roman" w:cs="Times New Roman" w:hint="eastAsia"/>
        </w:rPr>
        <w:t>相连的所有流出运输路径；</w:t>
      </w:r>
    </w:p>
    <w:p w14:paraId="71CA7F51" w14:textId="77777777" w:rsidR="004F5E80" w:rsidRDefault="00000000" w:rsidP="004F5E80">
      <w:pPr>
        <w:rPr>
          <w:rFonts w:ascii="Times New Roman" w:eastAsia="宋体" w:hAnsi="Times New Roman" w:cs="Times New Roman"/>
        </w:rPr>
      </w:pPr>
      <m:oMath>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oMath>
      <w:r w:rsidR="004F5E80">
        <w:rPr>
          <w:rFonts w:ascii="Times New Roman" w:eastAsia="宋体" w:hAnsi="Times New Roman" w:cs="Times New Roman" w:hint="eastAsia"/>
        </w:rPr>
        <w:t>：与节点</w:t>
      </w:r>
      <m:oMath>
        <m:r>
          <w:rPr>
            <w:rFonts w:ascii="Cambria Math" w:eastAsia="宋体" w:hAnsi="Cambria Math" w:cs="Times New Roman"/>
          </w:rPr>
          <m:t>v∈V</m:t>
        </m:r>
      </m:oMath>
      <w:r w:rsidR="004F5E80">
        <w:rPr>
          <w:rFonts w:ascii="Times New Roman" w:eastAsia="宋体" w:hAnsi="Times New Roman" w:cs="Times New Roman" w:hint="eastAsia"/>
        </w:rPr>
        <w:t>相连的所有流入运输路径；</w:t>
      </w:r>
    </w:p>
    <w:p w14:paraId="00833B18" w14:textId="77777777" w:rsidR="004F5E80"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v,l</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r>
                  <w:rPr>
                    <w:rFonts w:ascii="Cambria Math" w:eastAsia="宋体" w:hAnsi="Cambria Math" w:cs="Times New Roman"/>
                  </w:rPr>
                  <m:t>,</m:t>
                </m:r>
              </m:e>
              <m:e>
                <m:r>
                  <w:rPr>
                    <w:rFonts w:ascii="Cambria Math" w:eastAsia="宋体" w:hAnsi="Cambria Math" w:cs="Times New Roman"/>
                  </w:rPr>
                  <m:t>-1,if l∈</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v</m:t>
                    </m:r>
                  </m:e>
                </m:d>
                <m:ctrlPr>
                  <w:rPr>
                    <w:rFonts w:ascii="Cambria Math" w:eastAsia="Cambria Math" w:hAnsi="Cambria Math" w:cs="Cambria Math"/>
                    <w:i/>
                  </w:rPr>
                </m:ctrlPr>
              </m:e>
              <m:e>
                <m:r>
                  <w:rPr>
                    <w:rFonts w:ascii="Cambria Math" w:eastAsia="Cambria Math" w:hAnsi="Cambria Math" w:cs="Cambria Math"/>
                  </w:rPr>
                  <m:t>0,otherwise.</m:t>
                </m:r>
              </m:e>
            </m:eqArr>
          </m:e>
        </m:d>
        <m:r>
          <w:rPr>
            <w:rFonts w:ascii="Cambria Math" w:eastAsia="宋体" w:hAnsi="Cambria Math" w:cs="Times New Roman"/>
          </w:rPr>
          <m:t>,∀v∈V</m:t>
        </m:r>
      </m:oMath>
      <w:r w:rsidR="004F5E80">
        <w:rPr>
          <w:rFonts w:ascii="Times New Roman" w:eastAsia="宋体" w:hAnsi="Times New Roman" w:cs="Times New Roman" w:hint="eastAsia"/>
        </w:rPr>
        <w:t>：表示每个运输节点的流入流出运输路径关联矩阵；</w:t>
      </w:r>
    </w:p>
    <w:p w14:paraId="457EB427" w14:textId="769822A1" w:rsidR="004F5E80" w:rsidRPr="00887AA6" w:rsidRDefault="00000000" w:rsidP="004F5E80">
      <w:pPr>
        <w:rPr>
          <w:rFonts w:ascii="Times New Roman" w:eastAsia="宋体" w:hAnsi="Times New Roman" w:cs="Times New Roman"/>
        </w:rPr>
      </w:pPr>
      <m:oMath>
        <m:sSub>
          <m:sSubPr>
            <m:ctrlPr>
              <w:rPr>
                <w:rFonts w:ascii="Cambria Math" w:eastAsia="宋体" w:hAnsi="Cambria Math" w:cs="Times New Roman"/>
                <w:i/>
              </w:rPr>
            </m:ctrlPr>
          </m:sSubPr>
          <m:e>
            <m:r>
              <w:rPr>
                <w:rFonts w:ascii="Cambria Math" w:eastAsia="宋体" w:hAnsi="Cambria Math" w:cs="Times New Roman"/>
              </w:rPr>
              <m:t>h</m:t>
            </m:r>
          </m:e>
          <m:sub>
            <m:r>
              <w:rPr>
                <w:rFonts w:ascii="Cambria Math" w:eastAsia="宋体" w:hAnsi="Cambria Math" w:cs="Times New Roman"/>
              </w:rPr>
              <m:t>g,s</m:t>
            </m:r>
          </m:sub>
        </m:sSub>
        <m:r>
          <w:rPr>
            <w:rFonts w:ascii="Cambria Math" w:eastAsia="宋体" w:hAnsi="Cambria Math" w:cs="Times New Roman"/>
          </w:rPr>
          <m:t>=</m:t>
        </m:r>
        <m:d>
          <m:dPr>
            <m:begChr m:val="{"/>
            <m:endChr m:val=""/>
            <m:ctrlPr>
              <w:rPr>
                <w:rFonts w:ascii="Cambria Math" w:eastAsia="宋体" w:hAnsi="Cambria Math" w:cs="Times New Roman"/>
                <w:i/>
              </w:rPr>
            </m:ctrlPr>
          </m:dPr>
          <m:e>
            <m:eqArr>
              <m:eqArrPr>
                <m:ctrlPr>
                  <w:rPr>
                    <w:rFonts w:ascii="Cambria Math" w:eastAsia="宋体" w:hAnsi="Cambria Math" w:cs="Times New Roman"/>
                    <w:i/>
                  </w:rPr>
                </m:ctrlPr>
              </m:eqArrPr>
              <m:e>
                <m:r>
                  <w:rPr>
                    <w:rFonts w:ascii="Cambria Math" w:eastAsia="宋体" w:hAnsi="Cambria Math" w:cs="Times New Roman"/>
                  </w:rPr>
                  <m:t>1, if g∈</m:t>
                </m:r>
                <m:sSup>
                  <m:sSupPr>
                    <m:ctrlPr>
                      <w:rPr>
                        <w:rFonts w:ascii="Cambria Math" w:eastAsia="宋体" w:hAnsi="Cambria Math" w:cs="Times New Roman"/>
                        <w:i/>
                      </w:rPr>
                    </m:ctrlPr>
                  </m:sSupPr>
                  <m:e>
                    <m:r>
                      <w:rPr>
                        <w:rFonts w:ascii="Cambria Math" w:eastAsia="宋体" w:hAnsi="Cambria Math" w:cs="Times New Roman"/>
                      </w:rPr>
                      <m:t>O</m:t>
                    </m:r>
                  </m:e>
                  <m:sup>
                    <m:r>
                      <w:rPr>
                        <w:rFonts w:ascii="Cambria Math" w:eastAsia="宋体" w:hAnsi="Cambria Math" w:cs="Times New Roman"/>
                      </w:rPr>
                      <m:t>-</m:t>
                    </m:r>
                  </m:sup>
                </m:sSup>
                <m:d>
                  <m:dPr>
                    <m:ctrlPr>
                      <w:rPr>
                        <w:rFonts w:ascii="Cambria Math" w:eastAsia="宋体" w:hAnsi="Cambria Math" w:cs="Times New Roman"/>
                        <w:i/>
                      </w:rPr>
                    </m:ctrlPr>
                  </m:dPr>
                  <m:e>
                    <m:r>
                      <w:rPr>
                        <w:rFonts w:ascii="Cambria Math" w:eastAsia="宋体" w:hAnsi="Cambria Math" w:cs="Times New Roman"/>
                      </w:rPr>
                      <m:t>s</m:t>
                    </m:r>
                  </m:e>
                </m:d>
                <m:r>
                  <w:rPr>
                    <w:rFonts w:ascii="Cambria Math" w:eastAsia="宋体" w:hAnsi="Cambria Math" w:cs="Times New Roman"/>
                  </w:rPr>
                  <m:t>,</m:t>
                </m:r>
              </m:e>
              <m:e>
                <m:r>
                  <w:rPr>
                    <w:rFonts w:ascii="Cambria Math" w:eastAsia="宋体" w:hAnsi="Cambria Math" w:cs="Times New Roman"/>
                  </w:rPr>
                  <m:t>0,otherwise.</m:t>
                </m:r>
              </m:e>
            </m:eqArr>
          </m:e>
        </m:d>
      </m:oMath>
      <w:r w:rsidR="004F5E80">
        <w:rPr>
          <w:rFonts w:ascii="Times New Roman" w:eastAsia="宋体" w:hAnsi="Times New Roman" w:cs="Times New Roman" w:hint="eastAsia"/>
        </w:rPr>
        <w:t>：表示</w:t>
      </w:r>
      <w:r w:rsidR="00083626">
        <w:rPr>
          <w:rFonts w:ascii="Times New Roman" w:eastAsia="宋体" w:hAnsi="Times New Roman" w:cs="Times New Roman" w:hint="eastAsia"/>
        </w:rPr>
        <w:t>某一</w:t>
      </w:r>
      <w:r w:rsidR="004F5E80">
        <w:rPr>
          <w:rFonts w:ascii="Times New Roman" w:eastAsia="宋体" w:hAnsi="Times New Roman" w:cs="Times New Roman" w:hint="eastAsia"/>
        </w:rPr>
        <w:t>车库节点</w:t>
      </w:r>
      <m:oMath>
        <m:r>
          <w:rPr>
            <w:rFonts w:ascii="Cambria Math" w:eastAsia="宋体" w:hAnsi="Cambria Math" w:cs="Times New Roman" w:hint="eastAsia"/>
          </w:rPr>
          <m:t>s</m:t>
        </m:r>
      </m:oMath>
      <w:r w:rsidR="004F5E80">
        <w:rPr>
          <w:rFonts w:ascii="Times New Roman" w:eastAsia="宋体" w:hAnsi="Times New Roman" w:cs="Times New Roman" w:hint="eastAsia"/>
        </w:rPr>
        <w:t>的流出运输路径的关联矩阵；</w:t>
      </w:r>
    </w:p>
    <w:p w14:paraId="2BB4696E" w14:textId="42D11D6C" w:rsidR="004F5E80" w:rsidRDefault="001D3DFF">
      <w:pPr>
        <w:rPr>
          <w:rFonts w:ascii="Times New Roman" w:eastAsia="宋体" w:hAnsi="Times New Roman" w:cs="Times New Roman"/>
        </w:rPr>
      </w:pPr>
      <w:r>
        <w:rPr>
          <w:rFonts w:ascii="Times New Roman" w:eastAsia="宋体" w:hAnsi="Times New Roman" w:cs="Times New Roman" w:hint="eastAsia"/>
        </w:rPr>
        <w:lastRenderedPageBreak/>
        <w:t>每条运输路径的运输时间</w:t>
      </w:r>
      <m:oMath>
        <m:sSub>
          <m:sSubPr>
            <m:ctrlPr>
              <w:rPr>
                <w:rFonts w:ascii="Cambria Math" w:eastAsia="宋体" w:hAnsi="Cambria Math" w:cs="Times New Roman"/>
                <w:i/>
              </w:rPr>
            </m:ctrlPr>
          </m:sSubPr>
          <m:e>
            <m:r>
              <w:rPr>
                <w:rFonts w:ascii="Cambria Math" w:eastAsia="宋体" w:hAnsi="Cambria Math" w:cs="Times New Roman"/>
              </w:rPr>
              <m:t>t</m:t>
            </m:r>
          </m:e>
          <m:sub>
            <m:r>
              <w:rPr>
                <w:rFonts w:ascii="Cambria Math" w:eastAsia="宋体" w:hAnsi="Cambria Math" w:cs="Times New Roman"/>
              </w:rPr>
              <m:t>r</m:t>
            </m:r>
          </m:sub>
        </m:sSub>
      </m:oMath>
      <w:r>
        <w:rPr>
          <w:rFonts w:ascii="Times New Roman" w:eastAsia="宋体" w:hAnsi="Times New Roman" w:cs="Times New Roman" w:hint="eastAsia"/>
        </w:rPr>
        <w:t>可表示成如下形式：</w:t>
      </w:r>
    </w:p>
    <w:p w14:paraId="443B55E5" w14:textId="039011D9" w:rsidR="001D3DFF" w:rsidRPr="001D3DFF"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eqArr>
                <m:eqArrPr>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hint="eastAsia"/>
                        </w:rPr>
                        <m:t>t</m:t>
                      </m:r>
                    </m:e>
                    <m:sub>
                      <m:r>
                        <w:rPr>
                          <w:rFonts w:ascii="Cambria Math" w:eastAsia="宋体" w:hAnsi="Cambria Math" w:cs="Times New Roman"/>
                        </w:rPr>
                        <m:t>r</m:t>
                      </m:r>
                    </m:sub>
                  </m:sSub>
                  <m:r>
                    <w:rPr>
                      <w:rFonts w:ascii="Cambria Math" w:eastAsia="宋体" w:hAnsi="Cambria Math" w:cs="Times New Roman"/>
                    </w:rPr>
                    <m:t>&amp;=</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f,r</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g,r</m:t>
                          </m:r>
                        </m:sub>
                      </m:sSub>
                    </m:e>
                  </m:nary>
                </m:e>
                <m:e>
                  <m:r>
                    <w:rPr>
                      <w:rFonts w:ascii="Cambria Math" w:eastAsia="宋体" w:hAnsi="Cambria Math" w:cs="Times New Roman"/>
                    </w:rPr>
                    <m:t>&amp;=</m:t>
                  </m:r>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e>
              </m:eqArr>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m:t>
                  </m:r>
                  <m:r>
                    <w:rPr>
                      <w:rFonts w:ascii="Cambria Math" w:eastAsia="宋体" w:hAnsi="Cambria Math" w:cs="Times New Roman"/>
                    </w:rPr>
                    <m:t>10</m:t>
                  </m:r>
                </m:e>
              </m:d>
            </m:e>
          </m:eqArr>
        </m:oMath>
      </m:oMathPara>
    </w:p>
    <w:p w14:paraId="6A4A86DF" w14:textId="29CD2BED" w:rsidR="001D3DFF" w:rsidRDefault="00083626">
      <w:pPr>
        <w:rPr>
          <w:rFonts w:ascii="Times New Roman" w:eastAsia="宋体" w:hAnsi="Times New Roman" w:cs="Times New Roman"/>
        </w:rPr>
      </w:pPr>
      <w:r>
        <w:rPr>
          <w:rFonts w:ascii="Times New Roman" w:eastAsia="宋体" w:hAnsi="Times New Roman" w:cs="Times New Roman" w:hint="eastAsia"/>
        </w:rPr>
        <w:t>对于车库</w:t>
      </w:r>
      <m:oMath>
        <m:r>
          <w:rPr>
            <w:rFonts w:ascii="Cambria Math" w:eastAsia="宋体" w:hAnsi="Cambria Math" w:cs="Times New Roman" w:hint="eastAsia"/>
          </w:rPr>
          <m:t>s</m:t>
        </m:r>
        <m:r>
          <w:rPr>
            <w:rFonts w:ascii="Cambria Math" w:eastAsia="宋体" w:hAnsi="Cambria Math" w:cs="Times New Roman"/>
          </w:rPr>
          <m:t>∈S</m:t>
        </m:r>
      </m:oMath>
      <w:r>
        <w:rPr>
          <w:rFonts w:ascii="Times New Roman" w:eastAsia="宋体" w:hAnsi="Times New Roman" w:cs="Times New Roman" w:hint="eastAsia"/>
        </w:rPr>
        <w:t>，</w:t>
      </w:r>
      <w:r w:rsidR="00790BA5">
        <w:rPr>
          <w:rFonts w:ascii="Times New Roman" w:eastAsia="宋体" w:hAnsi="Times New Roman" w:cs="Times New Roman" w:hint="eastAsia"/>
        </w:rPr>
        <w:t>子问题</w:t>
      </w:r>
      <w:r w:rsidR="00790BA5">
        <w:rPr>
          <w:rFonts w:ascii="Times New Roman" w:eastAsia="宋体" w:hAnsi="Times New Roman" w:cs="Times New Roman" w:hint="eastAsia"/>
        </w:rPr>
        <w:t>SP</w:t>
      </w:r>
      <w:r w:rsidRPr="00083626">
        <w:rPr>
          <w:rFonts w:ascii="Times New Roman" w:eastAsia="宋体" w:hAnsi="Times New Roman" w:cs="Times New Roman"/>
        </w:rPr>
        <w:t>s</w:t>
      </w:r>
      <w:r>
        <w:rPr>
          <w:rFonts w:ascii="Times New Roman" w:eastAsia="宋体" w:hAnsi="Times New Roman" w:cs="Times New Roman" w:hint="eastAsia"/>
        </w:rPr>
        <w:t>的</w:t>
      </w:r>
      <w:r w:rsidR="00790BA5">
        <w:rPr>
          <w:rFonts w:ascii="Times New Roman" w:eastAsia="宋体" w:hAnsi="Times New Roman" w:cs="Times New Roman" w:hint="eastAsia"/>
        </w:rPr>
        <w:t>形式为：</w:t>
      </w:r>
    </w:p>
    <w:p w14:paraId="1B891102" w14:textId="2494163C" w:rsidR="00790BA5" w:rsidRPr="00790BA5" w:rsidRDefault="00000000">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func>
                <m:funcPr>
                  <m:ctrlPr>
                    <w:rPr>
                      <w:rFonts w:ascii="Cambria Math" w:eastAsia="宋体" w:hAnsi="Cambria Math" w:cs="Times New Roman"/>
                      <w:i/>
                    </w:rPr>
                  </m:ctrlPr>
                </m:funcPr>
                <m:fName>
                  <m:r>
                    <m:rPr>
                      <m:sty m:val="p"/>
                    </m:rPr>
                    <w:rPr>
                      <w:rFonts w:ascii="Cambria Math" w:eastAsia="宋体" w:hAnsi="Cambria Math" w:cs="Times New Roman"/>
                    </w:rPr>
                    <m:t>min</m:t>
                  </m:r>
                </m:fName>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f</m:t>
                              </m:r>
                            </m:sub>
                          </m:sSub>
                          <m:r>
                            <w:rPr>
                              <w:rFonts w:ascii="Cambria Math" w:eastAsia="宋体" w:hAnsi="Cambria Math" w:cs="Times New Roman"/>
                            </w:rPr>
                            <m:t>-μ</m:t>
                          </m:r>
                          <m:sSub>
                            <m:sSubPr>
                              <m:ctrlPr>
                                <w:rPr>
                                  <w:rFonts w:ascii="Cambria Math" w:eastAsia="宋体" w:hAnsi="Cambria Math" w:cs="Times New Roman"/>
                                  <w:i/>
                                </w:rPr>
                              </m:ctrlPr>
                            </m:sSubPr>
                            <m:e>
                              <m:r>
                                <w:rPr>
                                  <w:rFonts w:ascii="Cambria Math" w:eastAsia="宋体" w:hAnsi="Cambria Math" w:cs="Times New Roman"/>
                                </w:rPr>
                                <m:t>π</m:t>
                              </m:r>
                            </m:e>
                            <m:sub>
                              <m:r>
                                <w:rPr>
                                  <w:rFonts w:ascii="Cambria Math" w:eastAsia="宋体" w:hAnsi="Cambria Math" w:cs="Times New Roman"/>
                                </w:rPr>
                                <m:t>f</m:t>
                              </m:r>
                            </m:sub>
                          </m:sSub>
                        </m:e>
                      </m:d>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τ</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e>
              </m:func>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2.9</m:t>
                  </m:r>
                </m:e>
              </m:d>
            </m:e>
          </m:eqArr>
        </m:oMath>
      </m:oMathPara>
    </w:p>
    <w:p w14:paraId="282F612B" w14:textId="267ADC86" w:rsidR="00790BA5" w:rsidRPr="006E2545" w:rsidRDefault="00000000" w:rsidP="00790BA5">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m</m:t>
                      </m:r>
                    </m:e>
                    <m:sub>
                      <m:r>
                        <w:rPr>
                          <w:rFonts w:ascii="Cambria Math" w:eastAsia="宋体" w:hAnsi="Cambria Math" w:cs="Times New Roman"/>
                        </w:rPr>
                        <m:t>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≤mk#</m:t>
              </m:r>
              <m:d>
                <m:dPr>
                  <m:ctrlPr>
                    <w:rPr>
                      <w:rFonts w:ascii="Cambria Math" w:eastAsia="宋体" w:hAnsi="Cambria Math" w:cs="Times New Roman"/>
                      <w:i/>
                    </w:rPr>
                  </m:ctrlPr>
                </m:dPr>
                <m:e>
                  <m:r>
                    <w:rPr>
                      <w:rFonts w:ascii="Cambria Math" w:eastAsia="宋体" w:hAnsi="Cambria Math" w:cs="Times New Roman"/>
                    </w:rPr>
                    <m:t>2.10</m:t>
                  </m:r>
                </m:e>
              </m:d>
            </m:e>
          </m:eqArr>
        </m:oMath>
      </m:oMathPara>
    </w:p>
    <w:p w14:paraId="3CAF816B" w14:textId="52FE7767" w:rsidR="00790BA5" w:rsidRPr="009D430A" w:rsidRDefault="00000000" w:rsidP="00790BA5">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f∈F</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v,f</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e>
              </m:nary>
              <m:r>
                <w:rPr>
                  <w:rFonts w:ascii="Cambria Math" w:eastAsia="宋体" w:hAnsi="Cambria Math" w:cs="Times New Roman"/>
                </w:rPr>
                <m:t>+</m:t>
              </m:r>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宋体" w:hAnsi="Cambria Math" w:cs="Times New Roman"/>
                        </w:rPr>
                        <m:t>b</m:t>
                      </m:r>
                    </m:e>
                    <m:sub>
                      <m:r>
                        <w:rPr>
                          <w:rFonts w:ascii="Cambria Math" w:eastAsia="宋体" w:hAnsi="Cambria Math" w:cs="Times New Roman"/>
                        </w:rPr>
                        <m:t>v,g</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=0,∀v∈V#</m:t>
              </m:r>
              <m:d>
                <m:dPr>
                  <m:ctrlPr>
                    <w:rPr>
                      <w:rFonts w:ascii="Cambria Math" w:eastAsia="宋体" w:hAnsi="Cambria Math" w:cs="Times New Roman"/>
                      <w:i/>
                    </w:rPr>
                  </m:ctrlPr>
                </m:dPr>
                <m:e>
                  <m:r>
                    <w:rPr>
                      <w:rFonts w:ascii="Cambria Math" w:eastAsia="宋体" w:hAnsi="Cambria Math" w:cs="Times New Roman"/>
                    </w:rPr>
                    <m:t>2.11</m:t>
                  </m:r>
                </m:e>
              </m:d>
            </m:e>
          </m:eqArr>
        </m:oMath>
      </m:oMathPara>
    </w:p>
    <w:p w14:paraId="3404B4B2" w14:textId="0A4E861F" w:rsidR="00790BA5" w:rsidRPr="00083626" w:rsidRDefault="00000000" w:rsidP="00790BA5">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nary>
                <m:naryPr>
                  <m:chr m:val="∑"/>
                  <m:supHide m:val="1"/>
                  <m:ctrlPr>
                    <w:rPr>
                      <w:rFonts w:ascii="Cambria Math" w:eastAsia="宋体" w:hAnsi="Cambria Math" w:cs="Times New Roman"/>
                      <w:i/>
                    </w:rPr>
                  </m:ctrlPr>
                </m:naryPr>
                <m:sub>
                  <m:r>
                    <w:rPr>
                      <w:rFonts w:ascii="Cambria Math" w:eastAsia="宋体" w:hAnsi="Cambria Math" w:cs="Times New Roman"/>
                    </w:rPr>
                    <m:t>g∈G</m:t>
                  </m:r>
                </m:sub>
                <m:sup/>
                <m:e>
                  <m:sSub>
                    <m:sSubPr>
                      <m:ctrlPr>
                        <w:rPr>
                          <w:rFonts w:ascii="Cambria Math" w:eastAsia="宋体" w:hAnsi="Cambria Math" w:cs="Times New Roman"/>
                          <w:i/>
                        </w:rPr>
                      </m:ctrlPr>
                    </m:sSubPr>
                    <m:e>
                      <m:r>
                        <w:rPr>
                          <w:rFonts w:ascii="Cambria Math" w:eastAsia="MS Gothic" w:hAnsi="Cambria Math" w:cs="MS Gothic"/>
                        </w:rPr>
                        <m:t>h</m:t>
                      </m:r>
                    </m:e>
                    <m:sub>
                      <m:r>
                        <w:rPr>
                          <w:rFonts w:ascii="Cambria Math" w:eastAsia="宋体" w:hAnsi="Cambria Math" w:cs="Times New Roman"/>
                        </w:rPr>
                        <m:t>g,s</m:t>
                      </m:r>
                    </m:sub>
                  </m:s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e>
              </m:nary>
              <m:r>
                <w:rPr>
                  <w:rFonts w:ascii="Cambria Math" w:eastAsia="宋体" w:hAnsi="Cambria Math" w:cs="Times New Roman"/>
                </w:rPr>
                <m:t>=1#</m:t>
              </m:r>
              <m:d>
                <m:dPr>
                  <m:ctrlPr>
                    <w:rPr>
                      <w:rFonts w:ascii="Cambria Math" w:eastAsia="宋体" w:hAnsi="Cambria Math" w:cs="Times New Roman"/>
                      <w:i/>
                    </w:rPr>
                  </m:ctrlPr>
                </m:dPr>
                <m:e>
                  <m:r>
                    <w:rPr>
                      <w:rFonts w:ascii="Cambria Math" w:eastAsia="宋体" w:hAnsi="Cambria Math" w:cs="Times New Roman"/>
                    </w:rPr>
                    <m:t>2.12</m:t>
                  </m:r>
                </m:e>
              </m:d>
            </m:e>
          </m:eqArr>
        </m:oMath>
      </m:oMathPara>
    </w:p>
    <w:p w14:paraId="3394EDCD" w14:textId="1602DE9F" w:rsidR="00790BA5" w:rsidRPr="006B7084" w:rsidRDefault="00000000" w:rsidP="00790BA5">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f</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2.13</m:t>
                  </m:r>
                </m:e>
              </m:d>
            </m:e>
          </m:eqArr>
        </m:oMath>
      </m:oMathPara>
    </w:p>
    <w:p w14:paraId="7373A2D8" w14:textId="1FF8D9C9" w:rsidR="00790BA5" w:rsidRPr="006B7084" w:rsidRDefault="00000000" w:rsidP="00790BA5">
      <w:pPr>
        <w:rPr>
          <w:rFonts w:ascii="Times New Roman" w:eastAsia="宋体" w:hAnsi="Times New Roman" w:cs="Times New Roman"/>
        </w:rPr>
      </w:pPr>
      <m:oMathPara>
        <m:oMath>
          <m:eqArr>
            <m:eqArrPr>
              <m:maxDist m:val="1"/>
              <m:ctrlPr>
                <w:rPr>
                  <w:rFonts w:ascii="Cambria Math" w:eastAsia="宋体" w:hAnsi="Cambria Math" w:cs="Times New Roman"/>
                  <w:i/>
                </w:rPr>
              </m:ctrlPr>
            </m:eqArr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g</m:t>
                  </m:r>
                </m:sub>
              </m:sSub>
              <m:r>
                <w:rPr>
                  <w:rFonts w:ascii="Cambria Math" w:eastAsia="宋体" w:hAnsi="Cambria Math" w:cs="Times New Roman"/>
                </w:rPr>
                <m:t>≥0#</m:t>
              </m:r>
              <m:d>
                <m:dPr>
                  <m:ctrlPr>
                    <w:rPr>
                      <w:rFonts w:ascii="Cambria Math" w:eastAsia="宋体" w:hAnsi="Cambria Math" w:cs="Times New Roman"/>
                      <w:i/>
                    </w:rPr>
                  </m:ctrlPr>
                </m:dPr>
                <m:e>
                  <m:r>
                    <w:rPr>
                      <w:rFonts w:ascii="Cambria Math" w:eastAsia="宋体" w:hAnsi="Cambria Math" w:cs="Times New Roman"/>
                    </w:rPr>
                    <m:t>2.14</m:t>
                  </m:r>
                </m:e>
              </m:d>
            </m:e>
          </m:eqArr>
        </m:oMath>
      </m:oMathPara>
    </w:p>
    <w:p w14:paraId="78DD453A" w14:textId="77777777" w:rsidR="00790BA5" w:rsidRPr="00790BA5" w:rsidRDefault="00790BA5">
      <w:pPr>
        <w:rPr>
          <w:rFonts w:ascii="Times New Roman" w:eastAsia="宋体" w:hAnsi="Times New Roman" w:cs="Times New Roman"/>
        </w:rPr>
      </w:pPr>
    </w:p>
    <w:p w14:paraId="23FD57E0" w14:textId="77777777" w:rsidR="001D3DFF" w:rsidRDefault="001D3DFF">
      <w:pPr>
        <w:rPr>
          <w:rFonts w:ascii="Times New Roman" w:eastAsia="宋体" w:hAnsi="Times New Roman" w:cs="Times New Roman"/>
        </w:rPr>
      </w:pPr>
    </w:p>
    <w:p w14:paraId="47558DE2" w14:textId="77777777" w:rsidR="001D3DFF" w:rsidRDefault="001D3DFF">
      <w:pPr>
        <w:rPr>
          <w:rFonts w:ascii="Times New Roman" w:eastAsia="宋体" w:hAnsi="Times New Roman" w:cs="Times New Roman"/>
        </w:rPr>
      </w:pPr>
    </w:p>
    <w:p w14:paraId="46171C10" w14:textId="77777777" w:rsidR="001D3DFF" w:rsidRPr="001D3DFF" w:rsidRDefault="001D3DFF">
      <w:pPr>
        <w:rPr>
          <w:rFonts w:ascii="Times New Roman" w:eastAsia="宋体" w:hAnsi="Times New Roman" w:cs="Times New Roman"/>
        </w:rPr>
      </w:pPr>
    </w:p>
    <w:sectPr w:rsidR="001D3DFF" w:rsidRPr="001D3D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E635" w14:textId="77777777" w:rsidR="007C7995" w:rsidRDefault="007C7995" w:rsidP="005E5ACA">
      <w:r>
        <w:separator/>
      </w:r>
    </w:p>
  </w:endnote>
  <w:endnote w:type="continuationSeparator" w:id="0">
    <w:p w14:paraId="40D75C0A" w14:textId="77777777" w:rsidR="007C7995" w:rsidRDefault="007C7995" w:rsidP="005E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1234" w14:textId="77777777" w:rsidR="007C7995" w:rsidRDefault="007C7995" w:rsidP="005E5ACA">
      <w:r>
        <w:separator/>
      </w:r>
    </w:p>
  </w:footnote>
  <w:footnote w:type="continuationSeparator" w:id="0">
    <w:p w14:paraId="054344F6" w14:textId="77777777" w:rsidR="007C7995" w:rsidRDefault="007C7995" w:rsidP="005E5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A0"/>
    <w:rsid w:val="00000512"/>
    <w:rsid w:val="00016089"/>
    <w:rsid w:val="00067983"/>
    <w:rsid w:val="00076E2A"/>
    <w:rsid w:val="00083626"/>
    <w:rsid w:val="00094AAC"/>
    <w:rsid w:val="000A4AF7"/>
    <w:rsid w:val="000D13E1"/>
    <w:rsid w:val="000F2A29"/>
    <w:rsid w:val="000F313A"/>
    <w:rsid w:val="00117A69"/>
    <w:rsid w:val="00145B9A"/>
    <w:rsid w:val="0015126A"/>
    <w:rsid w:val="00166429"/>
    <w:rsid w:val="00173FD4"/>
    <w:rsid w:val="00191803"/>
    <w:rsid w:val="0019526B"/>
    <w:rsid w:val="001A54A7"/>
    <w:rsid w:val="001D3DFF"/>
    <w:rsid w:val="00214CCD"/>
    <w:rsid w:val="002E67EE"/>
    <w:rsid w:val="002F7EF7"/>
    <w:rsid w:val="00322521"/>
    <w:rsid w:val="003932B6"/>
    <w:rsid w:val="003B28D8"/>
    <w:rsid w:val="003C6E7F"/>
    <w:rsid w:val="003F759E"/>
    <w:rsid w:val="00403D27"/>
    <w:rsid w:val="004714E3"/>
    <w:rsid w:val="0048355B"/>
    <w:rsid w:val="00485756"/>
    <w:rsid w:val="00492CCC"/>
    <w:rsid w:val="00494343"/>
    <w:rsid w:val="004A31D5"/>
    <w:rsid w:val="004A58ED"/>
    <w:rsid w:val="004D74BC"/>
    <w:rsid w:val="004F5E80"/>
    <w:rsid w:val="005406E7"/>
    <w:rsid w:val="0057613F"/>
    <w:rsid w:val="00580A3D"/>
    <w:rsid w:val="00591271"/>
    <w:rsid w:val="005D2FDE"/>
    <w:rsid w:val="005E5ACA"/>
    <w:rsid w:val="00652895"/>
    <w:rsid w:val="006B0A72"/>
    <w:rsid w:val="006B7084"/>
    <w:rsid w:val="006C6A60"/>
    <w:rsid w:val="006E2545"/>
    <w:rsid w:val="006F6334"/>
    <w:rsid w:val="00723AAC"/>
    <w:rsid w:val="00750991"/>
    <w:rsid w:val="00756965"/>
    <w:rsid w:val="007671CE"/>
    <w:rsid w:val="00775871"/>
    <w:rsid w:val="00785239"/>
    <w:rsid w:val="00790BA5"/>
    <w:rsid w:val="007C7995"/>
    <w:rsid w:val="007D137D"/>
    <w:rsid w:val="007D48F7"/>
    <w:rsid w:val="007E6E95"/>
    <w:rsid w:val="007F3DC4"/>
    <w:rsid w:val="008062BE"/>
    <w:rsid w:val="00867700"/>
    <w:rsid w:val="00872863"/>
    <w:rsid w:val="0087763F"/>
    <w:rsid w:val="00887AA6"/>
    <w:rsid w:val="00891A55"/>
    <w:rsid w:val="008A75A0"/>
    <w:rsid w:val="008B4548"/>
    <w:rsid w:val="009A597A"/>
    <w:rsid w:val="009D430A"/>
    <w:rsid w:val="009D5E77"/>
    <w:rsid w:val="009E4B21"/>
    <w:rsid w:val="00A71420"/>
    <w:rsid w:val="00A81433"/>
    <w:rsid w:val="00A82261"/>
    <w:rsid w:val="00AB4D3A"/>
    <w:rsid w:val="00AC17BF"/>
    <w:rsid w:val="00AE1446"/>
    <w:rsid w:val="00B0155A"/>
    <w:rsid w:val="00B50A70"/>
    <w:rsid w:val="00BA157A"/>
    <w:rsid w:val="00BA79B5"/>
    <w:rsid w:val="00BD4003"/>
    <w:rsid w:val="00C21DA0"/>
    <w:rsid w:val="00C40E67"/>
    <w:rsid w:val="00C54DB6"/>
    <w:rsid w:val="00C566A9"/>
    <w:rsid w:val="00C60A71"/>
    <w:rsid w:val="00C731DF"/>
    <w:rsid w:val="00C8608D"/>
    <w:rsid w:val="00D30413"/>
    <w:rsid w:val="00DD665D"/>
    <w:rsid w:val="00DE6CC4"/>
    <w:rsid w:val="00E05EC2"/>
    <w:rsid w:val="00E25AEC"/>
    <w:rsid w:val="00E44B02"/>
    <w:rsid w:val="00E6446B"/>
    <w:rsid w:val="00ED70B4"/>
    <w:rsid w:val="00EF3DC1"/>
    <w:rsid w:val="00EF740C"/>
    <w:rsid w:val="00F13831"/>
    <w:rsid w:val="00F310AC"/>
    <w:rsid w:val="00F35D5F"/>
    <w:rsid w:val="00F423FA"/>
    <w:rsid w:val="00F6433D"/>
    <w:rsid w:val="00F6583B"/>
    <w:rsid w:val="00F84719"/>
    <w:rsid w:val="00F87A64"/>
    <w:rsid w:val="00FB1ABA"/>
    <w:rsid w:val="00FD5B0B"/>
    <w:rsid w:val="00FE6483"/>
    <w:rsid w:val="00FF7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51E37D"/>
  <w15:chartTrackingRefBased/>
  <w15:docId w15:val="{7ED810AE-7072-4916-87E8-137F977F7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2F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B28D8"/>
    <w:rPr>
      <w:color w:val="666666"/>
    </w:rPr>
  </w:style>
  <w:style w:type="paragraph" w:styleId="a4">
    <w:name w:val="List Paragraph"/>
    <w:basedOn w:val="a"/>
    <w:uiPriority w:val="34"/>
    <w:qFormat/>
    <w:rsid w:val="00FF7084"/>
    <w:pPr>
      <w:ind w:firstLineChars="200" w:firstLine="420"/>
    </w:pPr>
  </w:style>
  <w:style w:type="paragraph" w:styleId="a5">
    <w:name w:val="header"/>
    <w:basedOn w:val="a"/>
    <w:link w:val="a6"/>
    <w:uiPriority w:val="99"/>
    <w:unhideWhenUsed/>
    <w:rsid w:val="005E5ACA"/>
    <w:pPr>
      <w:tabs>
        <w:tab w:val="center" w:pos="4153"/>
        <w:tab w:val="right" w:pos="8306"/>
      </w:tabs>
      <w:snapToGrid w:val="0"/>
      <w:jc w:val="center"/>
    </w:pPr>
    <w:rPr>
      <w:sz w:val="18"/>
      <w:szCs w:val="18"/>
    </w:rPr>
  </w:style>
  <w:style w:type="character" w:customStyle="1" w:styleId="a6">
    <w:name w:val="页眉 字符"/>
    <w:basedOn w:val="a0"/>
    <w:link w:val="a5"/>
    <w:uiPriority w:val="99"/>
    <w:rsid w:val="005E5ACA"/>
    <w:rPr>
      <w:sz w:val="18"/>
      <w:szCs w:val="18"/>
    </w:rPr>
  </w:style>
  <w:style w:type="paragraph" w:styleId="a7">
    <w:name w:val="footer"/>
    <w:basedOn w:val="a"/>
    <w:link w:val="a8"/>
    <w:uiPriority w:val="99"/>
    <w:unhideWhenUsed/>
    <w:rsid w:val="005E5ACA"/>
    <w:pPr>
      <w:tabs>
        <w:tab w:val="center" w:pos="4153"/>
        <w:tab w:val="right" w:pos="8306"/>
      </w:tabs>
      <w:snapToGrid w:val="0"/>
      <w:jc w:val="left"/>
    </w:pPr>
    <w:rPr>
      <w:sz w:val="18"/>
      <w:szCs w:val="18"/>
    </w:rPr>
  </w:style>
  <w:style w:type="character" w:customStyle="1" w:styleId="a8">
    <w:name w:val="页脚 字符"/>
    <w:basedOn w:val="a0"/>
    <w:link w:val="a7"/>
    <w:uiPriority w:val="99"/>
    <w:rsid w:val="005E5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5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1631</TotalTime>
  <Pages>8</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 Zhang</dc:creator>
  <cp:keywords/>
  <dc:description/>
  <cp:lastModifiedBy>Chor Zhang</cp:lastModifiedBy>
  <cp:revision>72</cp:revision>
  <dcterms:created xsi:type="dcterms:W3CDTF">2023-11-15T08:31:00Z</dcterms:created>
  <dcterms:modified xsi:type="dcterms:W3CDTF">2023-12-19T09:22:00Z</dcterms:modified>
</cp:coreProperties>
</file>